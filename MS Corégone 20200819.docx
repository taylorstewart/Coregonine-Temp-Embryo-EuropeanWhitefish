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A51BF7" w14:textId="77777777" w:rsidR="007470AB" w:rsidRPr="00F7778A" w:rsidRDefault="007470AB">
      <w:pPr>
        <w:rPr>
          <w:rFonts w:cstheme="minorHAnsi"/>
          <w:lang w:val="en-US"/>
        </w:rPr>
      </w:pPr>
    </w:p>
    <w:p w14:paraId="44FB8198" w14:textId="3373EBC7" w:rsidR="007470AB" w:rsidRPr="00F7778A" w:rsidDel="00EB20DF" w:rsidRDefault="007470AB">
      <w:pPr>
        <w:rPr>
          <w:del w:id="0" w:author="Emilien Lasne" w:date="2020-04-02T16:20:00Z"/>
          <w:rFonts w:cstheme="minorHAnsi"/>
          <w:lang w:val="en-US"/>
        </w:rPr>
      </w:pPr>
    </w:p>
    <w:p w14:paraId="29D249EE" w14:textId="748C71FA" w:rsidR="00BB1895" w:rsidRPr="00F7778A" w:rsidRDefault="00BB1895">
      <w:pPr>
        <w:rPr>
          <w:rFonts w:cstheme="minorHAnsi"/>
          <w:lang w:val="en-GB"/>
        </w:rPr>
      </w:pPr>
      <w:r w:rsidRPr="00F7778A">
        <w:rPr>
          <w:rFonts w:cstheme="minorHAnsi"/>
          <w:b/>
          <w:lang w:val="en-GB"/>
        </w:rPr>
        <w:t>Journal:</w:t>
      </w:r>
      <w:r w:rsidRPr="00F7778A">
        <w:rPr>
          <w:rFonts w:cstheme="minorHAnsi"/>
          <w:lang w:val="en-GB"/>
        </w:rPr>
        <w:t xml:space="preserve"> Journal of Fish Biology</w:t>
      </w:r>
      <w:r w:rsidR="00CE0E47">
        <w:rPr>
          <w:rFonts w:cstheme="minorHAnsi"/>
          <w:lang w:val="en-GB"/>
        </w:rPr>
        <w:t>? PCI?</w:t>
      </w:r>
    </w:p>
    <w:p w14:paraId="1CDC3A84" w14:textId="77777777" w:rsidR="00BB1895" w:rsidRPr="00F7778A" w:rsidRDefault="00BB1895">
      <w:pPr>
        <w:rPr>
          <w:rFonts w:cstheme="minorHAnsi"/>
          <w:lang w:val="en-GB"/>
        </w:rPr>
      </w:pPr>
    </w:p>
    <w:p w14:paraId="73091C7F" w14:textId="437A99A5" w:rsidR="003C7028" w:rsidRPr="00F7778A" w:rsidRDefault="003C7028">
      <w:pPr>
        <w:rPr>
          <w:rFonts w:cstheme="minorHAnsi"/>
          <w:lang w:val="en-GB"/>
        </w:rPr>
      </w:pPr>
      <w:commentRangeStart w:id="1"/>
      <w:r w:rsidRPr="00F7778A">
        <w:rPr>
          <w:rFonts w:cstheme="minorHAnsi"/>
          <w:b/>
          <w:lang w:val="en-GB"/>
        </w:rPr>
        <w:t>Title:</w:t>
      </w:r>
      <w:r w:rsidRPr="00F7778A">
        <w:rPr>
          <w:rFonts w:cstheme="minorHAnsi"/>
          <w:lang w:val="en-GB"/>
        </w:rPr>
        <w:t xml:space="preserve"> Population specific response of whitefish embryos exposed to contrasted temperatures</w:t>
      </w:r>
      <w:commentRangeEnd w:id="1"/>
      <w:r w:rsidR="00DE7027">
        <w:rPr>
          <w:rStyle w:val="Marquedecommentaire"/>
        </w:rPr>
        <w:commentReference w:id="1"/>
      </w:r>
    </w:p>
    <w:p w14:paraId="50AAA6D1" w14:textId="77777777" w:rsidR="00BB1895" w:rsidRPr="00F7778A" w:rsidRDefault="00BB1895">
      <w:pPr>
        <w:rPr>
          <w:rFonts w:cstheme="minorHAnsi"/>
          <w:lang w:val="en-GB"/>
        </w:rPr>
      </w:pPr>
    </w:p>
    <w:p w14:paraId="02549917" w14:textId="5BAC014B" w:rsidR="00A6777D" w:rsidRPr="00A6777D" w:rsidRDefault="003C7028" w:rsidP="00A6777D">
      <w:pPr>
        <w:rPr>
          <w:rFonts w:cstheme="minorHAnsi"/>
          <w:lang w:val="en-GB"/>
        </w:rPr>
      </w:pPr>
      <w:r w:rsidRPr="00A6777D">
        <w:rPr>
          <w:rFonts w:cstheme="minorHAnsi"/>
          <w:b/>
          <w:lang w:val="en-GB"/>
        </w:rPr>
        <w:t>Authors:</w:t>
      </w:r>
      <w:r w:rsidRPr="00A6777D">
        <w:rPr>
          <w:rFonts w:cstheme="minorHAnsi"/>
          <w:lang w:val="en-GB"/>
        </w:rPr>
        <w:t xml:space="preserve"> </w:t>
      </w:r>
      <w:r w:rsidR="0010639D" w:rsidRPr="00A6777D">
        <w:rPr>
          <w:rFonts w:cstheme="minorHAnsi"/>
          <w:lang w:val="en-GB"/>
        </w:rPr>
        <w:t>Taylor STEWART</w:t>
      </w:r>
      <w:r w:rsidR="0010639D" w:rsidRPr="00A6777D">
        <w:rPr>
          <w:rFonts w:cstheme="minorHAnsi"/>
          <w:vertAlign w:val="superscript"/>
          <w:lang w:val="en-GB"/>
        </w:rPr>
        <w:t>4</w:t>
      </w:r>
      <w:r w:rsidR="0010639D">
        <w:rPr>
          <w:rFonts w:cstheme="minorHAnsi"/>
          <w:lang w:val="en-GB"/>
        </w:rPr>
        <w:t>/C</w:t>
      </w:r>
      <w:r w:rsidR="00A6777D" w:rsidRPr="00A6777D">
        <w:rPr>
          <w:rFonts w:cstheme="minorHAnsi"/>
          <w:lang w:val="en-GB"/>
        </w:rPr>
        <w:t>harles BRUN</w:t>
      </w:r>
      <w:r w:rsidR="00A6777D" w:rsidRPr="00A6777D">
        <w:rPr>
          <w:rFonts w:cstheme="minorHAnsi"/>
          <w:vertAlign w:val="superscript"/>
          <w:lang w:val="en-GB"/>
        </w:rPr>
        <w:t>1</w:t>
      </w:r>
      <w:r w:rsidR="00A6777D" w:rsidRPr="00A6777D">
        <w:rPr>
          <w:rFonts w:cstheme="minorHAnsi"/>
          <w:lang w:val="en-GB"/>
        </w:rPr>
        <w:t>, Mikko MAKINEN</w:t>
      </w:r>
      <w:r w:rsidR="00A6777D" w:rsidRPr="00A6777D">
        <w:rPr>
          <w:rFonts w:cstheme="minorHAnsi"/>
          <w:vertAlign w:val="superscript"/>
          <w:lang w:val="en-GB"/>
        </w:rPr>
        <w:t>2</w:t>
      </w:r>
      <w:r w:rsidR="00A6777D" w:rsidRPr="00A6777D">
        <w:rPr>
          <w:rFonts w:cstheme="minorHAnsi"/>
          <w:lang w:val="en-GB"/>
        </w:rPr>
        <w:t xml:space="preserve">, </w:t>
      </w:r>
      <w:proofErr w:type="spellStart"/>
      <w:r w:rsidR="00A6777D" w:rsidRPr="00A6777D">
        <w:rPr>
          <w:rFonts w:cstheme="minorHAnsi"/>
          <w:lang w:val="en-GB"/>
        </w:rPr>
        <w:t>Chloé</w:t>
      </w:r>
      <w:proofErr w:type="spellEnd"/>
      <w:r w:rsidR="00A6777D" w:rsidRPr="00A6777D">
        <w:rPr>
          <w:rFonts w:cstheme="minorHAnsi"/>
          <w:lang w:val="en-GB"/>
        </w:rPr>
        <w:t xml:space="preserve"> GOULON</w:t>
      </w:r>
      <w:r w:rsidR="00A6777D" w:rsidRPr="00A6777D">
        <w:rPr>
          <w:rFonts w:cstheme="minorHAnsi"/>
          <w:vertAlign w:val="superscript"/>
          <w:lang w:val="en-GB"/>
        </w:rPr>
        <w:t>1</w:t>
      </w:r>
      <w:r w:rsidR="00A6777D" w:rsidRPr="00A6777D">
        <w:rPr>
          <w:rFonts w:cstheme="minorHAnsi"/>
          <w:lang w:val="en-GB"/>
        </w:rPr>
        <w:t>, Jean GUILLARD</w:t>
      </w:r>
      <w:r w:rsidR="00A6777D" w:rsidRPr="00A6777D">
        <w:rPr>
          <w:rFonts w:cstheme="minorHAnsi"/>
          <w:vertAlign w:val="superscript"/>
          <w:lang w:val="en-GB"/>
        </w:rPr>
        <w:t>1</w:t>
      </w:r>
      <w:r w:rsidR="00A6777D" w:rsidRPr="00A6777D">
        <w:rPr>
          <w:rFonts w:cstheme="minorHAnsi"/>
          <w:lang w:val="en-GB"/>
        </w:rPr>
        <w:t>, Martin DAUFRESNE</w:t>
      </w:r>
      <w:r w:rsidR="00A6777D" w:rsidRPr="00A6777D">
        <w:rPr>
          <w:rFonts w:cstheme="minorHAnsi"/>
          <w:vertAlign w:val="superscript"/>
          <w:lang w:val="en-GB"/>
        </w:rPr>
        <w:t>3</w:t>
      </w:r>
      <w:r w:rsidR="0010639D">
        <w:rPr>
          <w:rFonts w:cstheme="minorHAnsi"/>
          <w:lang w:val="en-GB"/>
        </w:rPr>
        <w:t>,</w:t>
      </w:r>
      <w:r w:rsidR="00A6777D" w:rsidRPr="00A6777D">
        <w:rPr>
          <w:rFonts w:cstheme="minorHAnsi"/>
          <w:lang w:val="en-GB"/>
        </w:rPr>
        <w:t xml:space="preserve"> Juha KARJALAINEN</w:t>
      </w:r>
      <w:r w:rsidR="00A6777D" w:rsidRPr="00A6777D">
        <w:rPr>
          <w:rFonts w:cstheme="minorHAnsi"/>
          <w:vertAlign w:val="superscript"/>
          <w:lang w:val="en-GB"/>
        </w:rPr>
        <w:t>2</w:t>
      </w:r>
      <w:r w:rsidR="00A6777D" w:rsidRPr="00A6777D">
        <w:rPr>
          <w:rFonts w:cstheme="minorHAnsi"/>
          <w:lang w:val="en-GB"/>
        </w:rPr>
        <w:t xml:space="preserve">, </w:t>
      </w:r>
      <w:r w:rsidR="00A6777D" w:rsidRPr="0010639D">
        <w:rPr>
          <w:rFonts w:cstheme="minorHAnsi"/>
          <w:lang w:val="en-GB"/>
        </w:rPr>
        <w:t>Emilien LASNE</w:t>
      </w:r>
      <w:r w:rsidR="00A6777D" w:rsidRPr="0010639D">
        <w:rPr>
          <w:rFonts w:cstheme="minorHAnsi"/>
          <w:vertAlign w:val="superscript"/>
          <w:lang w:val="en-GB"/>
        </w:rPr>
        <w:t>5</w:t>
      </w:r>
    </w:p>
    <w:p w14:paraId="0281AC13" w14:textId="77777777" w:rsidR="00A6777D" w:rsidRPr="00A6777D" w:rsidRDefault="00A6777D" w:rsidP="00A6777D">
      <w:pPr>
        <w:rPr>
          <w:rFonts w:cstheme="minorHAnsi"/>
          <w:lang w:val="en-GB"/>
        </w:rPr>
      </w:pPr>
      <w:r w:rsidRPr="00A6777D">
        <w:rPr>
          <w:rFonts w:cstheme="minorHAnsi"/>
          <w:lang w:val="en-GB"/>
        </w:rPr>
        <w:t xml:space="preserve">Corresponding author: </w:t>
      </w:r>
      <w:hyperlink r:id="rId7" w:history="1">
        <w:r w:rsidRPr="00A6777D">
          <w:rPr>
            <w:rStyle w:val="Lienhypertexte"/>
            <w:rFonts w:cstheme="minorHAnsi"/>
            <w:lang w:val="en-GB"/>
          </w:rPr>
          <w:t>emilien.lasne@inrae.fr</w:t>
        </w:r>
      </w:hyperlink>
      <w:r w:rsidRPr="00A6777D">
        <w:rPr>
          <w:rFonts w:cstheme="minorHAnsi"/>
          <w:lang w:val="en-GB"/>
        </w:rPr>
        <w:t xml:space="preserve"> </w:t>
      </w:r>
    </w:p>
    <w:p w14:paraId="56C8ECDA" w14:textId="77777777" w:rsidR="009C11B1" w:rsidRPr="00602665" w:rsidRDefault="009C11B1">
      <w:pPr>
        <w:rPr>
          <w:rFonts w:cstheme="minorHAnsi"/>
          <w:lang w:val="en-GB"/>
        </w:rPr>
      </w:pPr>
    </w:p>
    <w:p w14:paraId="36F59079" w14:textId="1B5F830C" w:rsidR="009C11B1" w:rsidRPr="00602665" w:rsidRDefault="009C11B1">
      <w:pPr>
        <w:rPr>
          <w:rFonts w:cstheme="minorHAnsi"/>
          <w:lang w:val="en-GB"/>
        </w:rPr>
      </w:pPr>
      <w:r w:rsidRPr="00602665">
        <w:rPr>
          <w:rFonts w:cstheme="minorHAnsi"/>
          <w:lang w:val="en-GB"/>
        </w:rPr>
        <w:t>*corresponding author</w:t>
      </w:r>
    </w:p>
    <w:p w14:paraId="385E00A1" w14:textId="77777777" w:rsidR="00BB1895" w:rsidRPr="00602665" w:rsidRDefault="00BB1895">
      <w:pPr>
        <w:rPr>
          <w:rFonts w:cstheme="minorHAnsi"/>
          <w:lang w:val="en-GB"/>
        </w:rPr>
      </w:pPr>
    </w:p>
    <w:p w14:paraId="3460B1FC" w14:textId="74E9D30A" w:rsidR="003C7028" w:rsidRPr="00602665" w:rsidRDefault="001D7C83">
      <w:pPr>
        <w:rPr>
          <w:rFonts w:cstheme="minorHAnsi"/>
          <w:b/>
          <w:lang w:val="en-GB"/>
        </w:rPr>
      </w:pPr>
      <w:r w:rsidRPr="00602665">
        <w:rPr>
          <w:rFonts w:cstheme="minorHAnsi"/>
          <w:b/>
          <w:lang w:val="en-GB"/>
        </w:rPr>
        <w:t>Abstract:</w:t>
      </w:r>
    </w:p>
    <w:p w14:paraId="11369699" w14:textId="77777777" w:rsidR="009B21A3" w:rsidRPr="00602665" w:rsidRDefault="009B21A3">
      <w:pPr>
        <w:rPr>
          <w:rFonts w:cstheme="minorHAnsi"/>
          <w:lang w:val="en-GB"/>
        </w:rPr>
      </w:pPr>
      <w:bookmarkStart w:id="2" w:name="_GoBack"/>
      <w:bookmarkEnd w:id="2"/>
    </w:p>
    <w:p w14:paraId="498902D7" w14:textId="5C460937" w:rsidR="001D7C83" w:rsidRPr="00DF677A" w:rsidRDefault="001D7C83">
      <w:pPr>
        <w:rPr>
          <w:rFonts w:cstheme="minorHAnsi"/>
          <w:b/>
          <w:lang w:val="en-GB"/>
        </w:rPr>
      </w:pPr>
      <w:r w:rsidRPr="00DF677A">
        <w:rPr>
          <w:rFonts w:cstheme="minorHAnsi"/>
          <w:b/>
          <w:lang w:val="en-GB"/>
        </w:rPr>
        <w:t>Introduction:</w:t>
      </w:r>
    </w:p>
    <w:p w14:paraId="4C011F89" w14:textId="77777777" w:rsidR="00BD46EB" w:rsidRDefault="00BD46EB" w:rsidP="007450EC">
      <w:pPr>
        <w:jc w:val="both"/>
        <w:rPr>
          <w:rFonts w:cstheme="minorHAnsi"/>
          <w:lang w:val="en-GB"/>
        </w:rPr>
      </w:pPr>
    </w:p>
    <w:p w14:paraId="0B609281" w14:textId="400DD507" w:rsidR="00BD46EB" w:rsidRDefault="00BD46EB" w:rsidP="007450EC">
      <w:pPr>
        <w:jc w:val="both"/>
        <w:rPr>
          <w:rFonts w:cstheme="minorHAnsi"/>
          <w:lang w:val="en-GB"/>
        </w:rPr>
      </w:pPr>
      <w:proofErr w:type="spellStart"/>
      <w:r>
        <w:rPr>
          <w:rFonts w:cstheme="minorHAnsi"/>
          <w:lang w:val="en-GB"/>
        </w:rPr>
        <w:t>Climat</w:t>
      </w:r>
      <w:proofErr w:type="spellEnd"/>
    </w:p>
    <w:p w14:paraId="6DB2491A" w14:textId="43BEDD24" w:rsidR="009A3998" w:rsidRDefault="009A3998" w:rsidP="007450EC">
      <w:pPr>
        <w:jc w:val="both"/>
        <w:rPr>
          <w:rFonts w:cstheme="minorHAnsi"/>
          <w:lang w:val="en-GB"/>
        </w:rPr>
      </w:pPr>
      <w:proofErr w:type="spellStart"/>
      <w:r>
        <w:rPr>
          <w:rFonts w:cstheme="minorHAnsi"/>
          <w:lang w:val="en-GB"/>
        </w:rPr>
        <w:t>Dahlke</w:t>
      </w:r>
      <w:proofErr w:type="spellEnd"/>
      <w:r>
        <w:rPr>
          <w:rFonts w:cstheme="minorHAnsi"/>
          <w:lang w:val="en-GB"/>
        </w:rPr>
        <w:t xml:space="preserve"> et al. 2020</w:t>
      </w:r>
    </w:p>
    <w:p w14:paraId="5F5D4CE3" w14:textId="77777777" w:rsidR="00802072" w:rsidRDefault="00802072" w:rsidP="007450EC">
      <w:pPr>
        <w:jc w:val="both"/>
        <w:rPr>
          <w:rFonts w:cstheme="minorHAnsi"/>
          <w:lang w:val="en-GB"/>
        </w:rPr>
      </w:pPr>
    </w:p>
    <w:p w14:paraId="66599054" w14:textId="78D9D781" w:rsidR="00DF677A" w:rsidRDefault="00DF677A" w:rsidP="007450EC">
      <w:pPr>
        <w:jc w:val="both"/>
        <w:rPr>
          <w:rFonts w:cstheme="minorHAnsi"/>
          <w:lang w:val="en-GB"/>
        </w:rPr>
      </w:pPr>
      <w:r>
        <w:rPr>
          <w:rFonts w:cstheme="minorHAnsi"/>
          <w:lang w:val="en-GB"/>
        </w:rPr>
        <w:t>Whitefish</w:t>
      </w:r>
      <w:r w:rsidR="00B675E1">
        <w:rPr>
          <w:rFonts w:cstheme="minorHAnsi"/>
          <w:lang w:val="en-GB"/>
        </w:rPr>
        <w:t xml:space="preserve"> </w:t>
      </w:r>
      <w:proofErr w:type="spellStart"/>
      <w:r w:rsidR="00B675E1" w:rsidRPr="00B675E1">
        <w:rPr>
          <w:rFonts w:cstheme="minorHAnsi"/>
          <w:i/>
          <w:lang w:val="en-GB"/>
        </w:rPr>
        <w:t>Coregonus</w:t>
      </w:r>
      <w:proofErr w:type="spellEnd"/>
      <w:r w:rsidRPr="00B675E1">
        <w:rPr>
          <w:rFonts w:cstheme="minorHAnsi"/>
          <w:i/>
          <w:lang w:val="en-GB"/>
        </w:rPr>
        <w:t xml:space="preserve"> </w:t>
      </w:r>
      <w:proofErr w:type="spellStart"/>
      <w:r w:rsidR="00B675E1" w:rsidRPr="00B675E1">
        <w:rPr>
          <w:rFonts w:cstheme="minorHAnsi"/>
          <w:i/>
          <w:lang w:val="en-GB"/>
        </w:rPr>
        <w:t>lavaretus</w:t>
      </w:r>
      <w:proofErr w:type="spellEnd"/>
      <w:r w:rsidR="00B675E1">
        <w:rPr>
          <w:rFonts w:cstheme="minorHAnsi"/>
          <w:lang w:val="en-GB"/>
        </w:rPr>
        <w:t xml:space="preserve"> </w:t>
      </w:r>
      <w:r w:rsidR="005F65C4">
        <w:rPr>
          <w:rFonts w:cstheme="minorHAnsi"/>
          <w:lang w:val="en-GB"/>
        </w:rPr>
        <w:t>is a</w:t>
      </w:r>
      <w:r>
        <w:rPr>
          <w:rFonts w:cstheme="minorHAnsi"/>
          <w:lang w:val="en-GB"/>
        </w:rPr>
        <w:t xml:space="preserve"> </w:t>
      </w:r>
      <w:r w:rsidR="00B675E1">
        <w:rPr>
          <w:rFonts w:cstheme="minorHAnsi"/>
          <w:lang w:val="en-GB"/>
        </w:rPr>
        <w:t>stenothermal</w:t>
      </w:r>
      <w:r w:rsidR="005F65C4">
        <w:rPr>
          <w:rFonts w:cstheme="minorHAnsi"/>
          <w:lang w:val="en-GB"/>
        </w:rPr>
        <w:t>,</w:t>
      </w:r>
      <w:r w:rsidR="00B675E1">
        <w:rPr>
          <w:rFonts w:cstheme="minorHAnsi"/>
          <w:lang w:val="en-GB"/>
        </w:rPr>
        <w:t xml:space="preserve"> </w:t>
      </w:r>
      <w:r>
        <w:rPr>
          <w:rFonts w:cstheme="minorHAnsi"/>
          <w:lang w:val="en-GB"/>
        </w:rPr>
        <w:t>cold water</w:t>
      </w:r>
      <w:r w:rsidR="005F65C4">
        <w:rPr>
          <w:rFonts w:cstheme="minorHAnsi"/>
          <w:lang w:val="en-GB"/>
        </w:rPr>
        <w:t xml:space="preserve"> adapted</w:t>
      </w:r>
      <w:r>
        <w:rPr>
          <w:rFonts w:cstheme="minorHAnsi"/>
          <w:lang w:val="en-GB"/>
        </w:rPr>
        <w:t xml:space="preserve"> </w:t>
      </w:r>
      <w:r w:rsidR="00786310">
        <w:rPr>
          <w:rFonts w:cstheme="minorHAnsi"/>
          <w:lang w:val="en-GB"/>
        </w:rPr>
        <w:t xml:space="preserve">salmonid </w:t>
      </w:r>
      <w:r>
        <w:rPr>
          <w:rFonts w:cstheme="minorHAnsi"/>
          <w:lang w:val="en-GB"/>
        </w:rPr>
        <w:t>species</w:t>
      </w:r>
      <w:r w:rsidR="00B675E1">
        <w:rPr>
          <w:rFonts w:cstheme="minorHAnsi"/>
          <w:lang w:val="en-GB"/>
        </w:rPr>
        <w:t xml:space="preserve">. </w:t>
      </w:r>
      <w:r w:rsidR="005F65C4">
        <w:rPr>
          <w:rFonts w:cstheme="minorHAnsi"/>
          <w:lang w:val="en-GB"/>
        </w:rPr>
        <w:t xml:space="preserve">It </w:t>
      </w:r>
      <w:r w:rsidR="001A6207">
        <w:rPr>
          <w:rFonts w:cstheme="minorHAnsi"/>
          <w:lang w:val="en-GB"/>
        </w:rPr>
        <w:t xml:space="preserve">is widely distributed in Eurasia </w:t>
      </w:r>
      <w:r w:rsidR="00BD46EB">
        <w:rPr>
          <w:rFonts w:cstheme="minorHAnsi"/>
          <w:lang w:val="en-GB"/>
        </w:rPr>
        <w:t>from</w:t>
      </w:r>
      <w:r w:rsidR="001A6207">
        <w:rPr>
          <w:rFonts w:cstheme="minorHAnsi"/>
          <w:lang w:val="en-GB"/>
        </w:rPr>
        <w:t xml:space="preserve"> 45 to 70°N</w:t>
      </w:r>
      <w:r w:rsidR="00CB2E4B">
        <w:rPr>
          <w:rFonts w:cstheme="minorHAnsi"/>
          <w:lang w:val="en-GB"/>
        </w:rPr>
        <w:t xml:space="preserve">. In northern </w:t>
      </w:r>
      <w:r w:rsidR="00583B5A">
        <w:rPr>
          <w:rFonts w:cstheme="minorHAnsi"/>
          <w:lang w:val="en-GB"/>
        </w:rPr>
        <w:t xml:space="preserve">areas, it lives in shallow </w:t>
      </w:r>
      <w:r w:rsidR="009B17A8">
        <w:rPr>
          <w:rFonts w:cstheme="minorHAnsi"/>
          <w:lang w:val="en-GB"/>
        </w:rPr>
        <w:t xml:space="preserve">oligotrophic </w:t>
      </w:r>
      <w:r w:rsidR="00583B5A">
        <w:rPr>
          <w:rFonts w:cstheme="minorHAnsi"/>
          <w:lang w:val="en-GB"/>
        </w:rPr>
        <w:t>lakes or rivers,</w:t>
      </w:r>
      <w:r w:rsidR="004D23FF">
        <w:rPr>
          <w:rFonts w:cstheme="minorHAnsi"/>
          <w:lang w:val="en-GB"/>
        </w:rPr>
        <w:t xml:space="preserve"> and</w:t>
      </w:r>
      <w:r w:rsidR="00583B5A">
        <w:rPr>
          <w:rFonts w:cstheme="minorHAnsi"/>
          <w:lang w:val="en-GB"/>
        </w:rPr>
        <w:t xml:space="preserve"> </w:t>
      </w:r>
      <w:r w:rsidR="009B17A8">
        <w:rPr>
          <w:rFonts w:cstheme="minorHAnsi"/>
          <w:lang w:val="en-GB"/>
        </w:rPr>
        <w:t xml:space="preserve">has both anadromous and resident populations </w:t>
      </w:r>
      <w:r w:rsidR="00583B5A">
        <w:rPr>
          <w:rFonts w:cstheme="minorHAnsi"/>
          <w:lang w:val="en-GB"/>
        </w:rPr>
        <w:t xml:space="preserve">whereas in southern locations, it lives in deep lake that provide cold </w:t>
      </w:r>
      <w:proofErr w:type="spellStart"/>
      <w:r w:rsidR="00583B5A">
        <w:rPr>
          <w:rFonts w:cstheme="minorHAnsi"/>
          <w:lang w:val="en-GB"/>
        </w:rPr>
        <w:t>refugia</w:t>
      </w:r>
      <w:proofErr w:type="spellEnd"/>
      <w:r w:rsidR="00583B5A">
        <w:rPr>
          <w:rFonts w:cstheme="minorHAnsi"/>
          <w:lang w:val="en-GB"/>
        </w:rPr>
        <w:t xml:space="preserve"> in deep layers.</w:t>
      </w:r>
      <w:r w:rsidR="00786310">
        <w:rPr>
          <w:rFonts w:cstheme="minorHAnsi"/>
          <w:lang w:val="en-GB"/>
        </w:rPr>
        <w:t xml:space="preserve"> </w:t>
      </w:r>
      <w:r w:rsidR="009C7FA5">
        <w:rPr>
          <w:rFonts w:cstheme="minorHAnsi"/>
          <w:lang w:val="en-GB"/>
        </w:rPr>
        <w:t xml:space="preserve">Whitefish is highly polymorphic and may be present in the same </w:t>
      </w:r>
      <w:r w:rsidR="00745E28">
        <w:rPr>
          <w:rFonts w:cstheme="minorHAnsi"/>
          <w:lang w:val="en-GB"/>
        </w:rPr>
        <w:t>lake</w:t>
      </w:r>
      <w:r w:rsidR="009C7FA5">
        <w:rPr>
          <w:rFonts w:cstheme="minorHAnsi"/>
          <w:lang w:val="en-GB"/>
        </w:rPr>
        <w:t xml:space="preserve"> under various morphs adapted </w:t>
      </w:r>
      <w:r w:rsidR="004D23FF">
        <w:rPr>
          <w:rFonts w:cstheme="minorHAnsi"/>
          <w:lang w:val="en-GB"/>
        </w:rPr>
        <w:t xml:space="preserve">to </w:t>
      </w:r>
      <w:r w:rsidR="00BD46EB">
        <w:rPr>
          <w:rFonts w:cstheme="minorHAnsi"/>
          <w:lang w:val="en-GB"/>
        </w:rPr>
        <w:t xml:space="preserve">living, </w:t>
      </w:r>
      <w:r w:rsidR="004D23FF">
        <w:rPr>
          <w:rFonts w:cstheme="minorHAnsi"/>
          <w:lang w:val="en-GB"/>
        </w:rPr>
        <w:t>feeding and spawning in</w:t>
      </w:r>
      <w:r w:rsidR="009C7FA5">
        <w:rPr>
          <w:rFonts w:cstheme="minorHAnsi"/>
          <w:lang w:val="en-GB"/>
        </w:rPr>
        <w:t xml:space="preserve"> </w:t>
      </w:r>
      <w:r w:rsidR="00745E28">
        <w:rPr>
          <w:rFonts w:cstheme="minorHAnsi"/>
          <w:lang w:val="en-GB"/>
        </w:rPr>
        <w:t>the</w:t>
      </w:r>
      <w:r w:rsidR="009C7FA5">
        <w:rPr>
          <w:rFonts w:cstheme="minorHAnsi"/>
          <w:lang w:val="en-GB"/>
        </w:rPr>
        <w:t xml:space="preserve"> </w:t>
      </w:r>
      <w:r w:rsidR="004D23FF">
        <w:rPr>
          <w:rFonts w:cstheme="minorHAnsi"/>
          <w:lang w:val="en-GB"/>
        </w:rPr>
        <w:t>various</w:t>
      </w:r>
      <w:r w:rsidR="009C7FA5">
        <w:rPr>
          <w:rFonts w:cstheme="minorHAnsi"/>
          <w:lang w:val="en-GB"/>
        </w:rPr>
        <w:t xml:space="preserve"> </w:t>
      </w:r>
      <w:r w:rsidR="00745E28">
        <w:rPr>
          <w:rFonts w:cstheme="minorHAnsi"/>
          <w:lang w:val="en-GB"/>
        </w:rPr>
        <w:t xml:space="preserve">lacustrine </w:t>
      </w:r>
      <w:r w:rsidR="009C7FA5">
        <w:rPr>
          <w:rFonts w:cstheme="minorHAnsi"/>
          <w:lang w:val="en-GB"/>
        </w:rPr>
        <w:t xml:space="preserve">habitats i.e. littoral, </w:t>
      </w:r>
      <w:proofErr w:type="spellStart"/>
      <w:r w:rsidR="009C7FA5">
        <w:rPr>
          <w:rFonts w:cstheme="minorHAnsi"/>
          <w:lang w:val="en-GB"/>
        </w:rPr>
        <w:t>profundal</w:t>
      </w:r>
      <w:proofErr w:type="spellEnd"/>
      <w:r w:rsidR="009C7FA5">
        <w:rPr>
          <w:rFonts w:cstheme="minorHAnsi"/>
          <w:lang w:val="en-GB"/>
        </w:rPr>
        <w:t xml:space="preserve"> and pelagic.</w:t>
      </w:r>
      <w:r w:rsidR="009B17A8">
        <w:rPr>
          <w:rFonts w:cstheme="minorHAnsi"/>
          <w:lang w:val="en-GB"/>
        </w:rPr>
        <w:t xml:space="preserve"> </w:t>
      </w:r>
      <w:r w:rsidR="00583B5A">
        <w:rPr>
          <w:rFonts w:cstheme="minorHAnsi"/>
          <w:lang w:val="en-GB"/>
        </w:rPr>
        <w:t xml:space="preserve">Reproduction occurs in autumn or winter when water temperature decreases around 7°C that triggers ovulation and spawning </w:t>
      </w:r>
      <w:r w:rsidR="00583B5A">
        <w:rPr>
          <w:rFonts w:cstheme="minorHAnsi"/>
          <w:lang w:val="en-GB"/>
        </w:rPr>
        <w:fldChar w:fldCharType="begin" w:fldLock="1"/>
      </w:r>
      <w:r w:rsidR="00786310">
        <w:rPr>
          <w:rFonts w:cstheme="minorHAnsi"/>
          <w:lang w:val="en-GB"/>
        </w:rPr>
        <w:instrText>ADDIN CSL_CITATION {"citationItems":[{"id":"ITEM-1","itemData":{"abstract":"Climate change and Lake Geneva: the evidence is here! – The long-term monitoring of Lake Geneva, which started at the end of the 1950s, highlights climate induced changes on the thermal properties and dynamics of that particular lake. More recent in-situ measurements have allowed drawing direct and indirect relationships between changes observed in the plankton community and meteorological variability. Analyses from long-term observations and findings of research projects both led to the same conclusion that climate change has already impacted Lake Geneva ecosystems and these impacts are likely to continue when considering the predictions based on climate models. Climate warming has notable effects on water temperature, the dynamic of stratification or mixing of the water column and nutrient availability. Such changes in physical and chemical characteristics of Lake Geneva impact the phenology of plankton communities. Consequently, significant changes can be observed in the seasonal dynamics of plankton and the timing of key-species growth. Furthermore, the reproductive cycle of fish is strongly impacted by water temperature. Changes in spawning-time of some species can thus be observed in Lake Geneva. Changes in the phenology of various interacting orga- nisms disrupt the synchronisms between preys and predators, leading to changes in regulatory mechanisms of population and resulting in changes of abundance and composition in lake communities. Finally, the impact of climate change on Lake Geneva is extremely difficult to forecast because climate change occurs simul- taneously with other changes (micro-pollutants, invasive species…), and impacts precipitation and hydrology of rivers influencing chemicals inputs to the Lake. Forecasting the future of Lake Geneva is thus a particularly ambitious objective that would require complex ecological modeling.","author":[{"dropping-particle":"","family":"Anneville","given":"Orlane","non-dropping-particle":"","parse-names":false,"suffix":""},{"dropping-particle":"","family":"Beniston","given":"Martin","non-dropping-particle":"","parse-names":false,"suffix":""},{"dropping-particle":"","family":"Gallina","given":"Nicole","non-dropping-particle":"","parse-names":false,"suffix":""},{"dropping-particle":"","family":"Gillet","given":"Christian","non-dropping-particle":"","parse-names":false,"suffix":""},{"dropping-particle":"","family":"Jacquet","given":"Stéphan","non-dropping-particle":"","parse-names":false,"suffix":""},{"dropping-particle":"","family":"Lazzarotto","given":"Jérôme","non-dropping-particle":"","parse-names":false,"suffix":""}],"container-title":"Archives des Sciences","id":"ITEM-1","issue":"0","issued":{"date-parts":[["2013"]]},"page":"157-172","title":"L ’ empreinte du changement climatique sur le Léman","type":"article-journal","volume":"66"},"uris":["http://www.mendeley.com/documents/?uuid=7a73fdc4-b8d9-4c2e-b4f9-8d74744e1001"]}],"mendeley":{"formattedCitation":"(Anneville &lt;i&gt;et al.&lt;/i&gt;, 2013)","plainTextFormattedCitation":"(Anneville et al., 2013)","previouslyFormattedCitation":"(Anneville &lt;i&gt;et al.&lt;/i&gt;, 2013)"},"properties":{"noteIndex":0},"schema":"https://github.com/citation-style-language/schema/raw/master/csl-citation.json"}</w:instrText>
      </w:r>
      <w:r w:rsidR="00583B5A">
        <w:rPr>
          <w:rFonts w:cstheme="minorHAnsi"/>
          <w:lang w:val="en-GB"/>
        </w:rPr>
        <w:fldChar w:fldCharType="separate"/>
      </w:r>
      <w:r w:rsidR="00583B5A" w:rsidRPr="00583B5A">
        <w:rPr>
          <w:rFonts w:cstheme="minorHAnsi"/>
          <w:noProof/>
          <w:lang w:val="en-GB"/>
        </w:rPr>
        <w:t xml:space="preserve">(Anneville </w:t>
      </w:r>
      <w:r w:rsidR="00583B5A" w:rsidRPr="00583B5A">
        <w:rPr>
          <w:rFonts w:cstheme="minorHAnsi"/>
          <w:i/>
          <w:noProof/>
          <w:lang w:val="en-GB"/>
        </w:rPr>
        <w:t>et al.</w:t>
      </w:r>
      <w:r w:rsidR="00583B5A" w:rsidRPr="00583B5A">
        <w:rPr>
          <w:rFonts w:cstheme="minorHAnsi"/>
          <w:noProof/>
          <w:lang w:val="en-GB"/>
        </w:rPr>
        <w:t>, 2013)</w:t>
      </w:r>
      <w:r w:rsidR="00583B5A">
        <w:rPr>
          <w:rFonts w:cstheme="minorHAnsi"/>
          <w:lang w:val="en-GB"/>
        </w:rPr>
        <w:fldChar w:fldCharType="end"/>
      </w:r>
      <w:r w:rsidR="00583B5A">
        <w:rPr>
          <w:rFonts w:cstheme="minorHAnsi"/>
          <w:lang w:val="en-GB"/>
        </w:rPr>
        <w:t>.</w:t>
      </w:r>
      <w:r w:rsidR="00786310">
        <w:rPr>
          <w:rFonts w:cstheme="minorHAnsi"/>
          <w:lang w:val="en-GB"/>
        </w:rPr>
        <w:t xml:space="preserve"> </w:t>
      </w:r>
      <w:r w:rsidR="00E705FA">
        <w:rPr>
          <w:rFonts w:cstheme="minorHAnsi"/>
          <w:lang w:val="en-GB"/>
        </w:rPr>
        <w:t>Embryos then require cold temperature less than 7°C for optimal development</w:t>
      </w:r>
      <w:r w:rsidR="00A93314">
        <w:rPr>
          <w:rFonts w:cstheme="minorHAnsi"/>
          <w:lang w:val="en-GB"/>
        </w:rPr>
        <w:t xml:space="preserve"> </w:t>
      </w:r>
      <w:r w:rsidR="00E705FA">
        <w:rPr>
          <w:rFonts w:cstheme="minorHAnsi"/>
          <w:lang w:val="en-GB"/>
        </w:rPr>
        <w:t>over which mortality or malformation occurrence increases</w:t>
      </w:r>
      <w:r w:rsidR="00BD46EB">
        <w:rPr>
          <w:rFonts w:cstheme="minorHAnsi"/>
          <w:lang w:val="en-GB"/>
        </w:rPr>
        <w:t xml:space="preserve"> </w:t>
      </w:r>
      <w:r w:rsidR="00BD46EB">
        <w:rPr>
          <w:rFonts w:cstheme="minorHAnsi"/>
          <w:lang w:val="en-GB"/>
        </w:rPr>
        <w:fldChar w:fldCharType="begin" w:fldLock="1"/>
      </w:r>
      <w:r w:rsidR="00BD46EB">
        <w:rPr>
          <w:rFonts w:cstheme="minorHAnsi"/>
          <w:lang w:val="en-GB"/>
        </w:rPr>
        <w:instrText>ADDIN CSL_CITATION {"citationItems":[{"id":"ITEM-1","itemData":{"DOI":"10.1111/j.1095-8649.2009.02502.x","ISBN":"0022-1112","ISSN":"00221112","PMID":"20666893","abstract":"The adverse effects of high temperatures on the early life stages of anadromous whitefish Coregonus lavaretus were experimentally examined by assessing fertilization success, the percentage of developmental abnormalities, cumulative mortality and the rate of embryogenesis across a range of temperatures. Temperatures &gt;or= 7 degrees C increased the proportion of unfertilized and abnormally dividing eggs, deformed embryos and consequent mortality. The higher the temperature, the more severe were the effects. When eggs were fertilized and constantly incubated at various temperatures, the effective level for 50% of the eggs and embryos (EL50) of temperature was 7.6 degrees C at the developmental stage when eye pigmentation was visible. Fewer developmental abnormalities and a lower cumulative mortality rate were observed when embryos were exposed to high temperatures from the later, gastrula stage, than from fertilization or the four-cell stage. Irrespective of retarded development in terms of day-degrees (i.e. the sum of daily mean temperatures), a high incubation temperature reduced the development time of C. lavaretus, leading to earlier hatching, and hatched fry were shorter than at the reference temperature of 4-5 degrees C. Global warming will particularly pose risks for stenothermic species such as C. lavaretus, with early life stages being especially susceptible. Thus, relatively small increases and fluctuations in river water temperatures during the spawning season of this anadromous species may have substantial negative impacts on its recruitment and population persistence.","author":[{"dropping-particle":"","family":"Cingi","given":"S.","non-dropping-particle":"","parse-names":false,"suffix":""},{"dropping-particle":"","family":"Keinänen","given":"M.","non-dropping-particle":"","parse-names":false,"suffix":""},{"dropping-particle":"","family":"Vuorinen","given":"P. J.","non-dropping-particle":"","parse-names":false,"suffix":""}],"container-title":"Journal of Fish Biology","id":"ITEM-1","issue":"3","issued":{"date-parts":[["2010"]]},"page":"502-521","title":"Elevated water temperature impairs fertilization and embryonic development of whitefish Coregonus lavaretus","type":"article-journal","volume":"76"},"uris":["http://www.mendeley.com/documents/?uuid=4318a7b6-07b7-4bff-b759-904264bf234b"]}],"mendeley":{"formattedCitation":"(Cingi &lt;i&gt;et al.&lt;/i&gt;, 2010)","plainTextFormattedCitation":"(Cingi et al., 2010)","previouslyFormattedCitation":"(Cingi &lt;i&gt;et al.&lt;/i&gt;, 2010; Karjalainen &lt;i&gt;et al.&lt;/i&gt;, 2015)"},"properties":{"noteIndex":0},"schema":"https://github.com/citation-style-language/schema/raw/master/csl-citation.json"}</w:instrText>
      </w:r>
      <w:r w:rsidR="00BD46EB">
        <w:rPr>
          <w:rFonts w:cstheme="minorHAnsi"/>
          <w:lang w:val="en-GB"/>
        </w:rPr>
        <w:fldChar w:fldCharType="separate"/>
      </w:r>
      <w:r w:rsidR="00BD46EB" w:rsidRPr="00BD46EB">
        <w:rPr>
          <w:rFonts w:cstheme="minorHAnsi"/>
          <w:noProof/>
          <w:lang w:val="en-GB"/>
        </w:rPr>
        <w:t xml:space="preserve">(Cingi </w:t>
      </w:r>
      <w:r w:rsidR="00BD46EB" w:rsidRPr="00BD46EB">
        <w:rPr>
          <w:rFonts w:cstheme="minorHAnsi"/>
          <w:i/>
          <w:noProof/>
          <w:lang w:val="en-GB"/>
        </w:rPr>
        <w:t>et al.</w:t>
      </w:r>
      <w:r w:rsidR="00BD46EB" w:rsidRPr="00BD46EB">
        <w:rPr>
          <w:rFonts w:cstheme="minorHAnsi"/>
          <w:noProof/>
          <w:lang w:val="en-GB"/>
        </w:rPr>
        <w:t>, 2010)</w:t>
      </w:r>
      <w:r w:rsidR="00BD46EB">
        <w:rPr>
          <w:rFonts w:cstheme="minorHAnsi"/>
          <w:lang w:val="en-GB"/>
        </w:rPr>
        <w:fldChar w:fldCharType="end"/>
      </w:r>
      <w:r w:rsidR="00E705FA">
        <w:rPr>
          <w:rFonts w:cstheme="minorHAnsi"/>
          <w:lang w:val="en-GB"/>
        </w:rPr>
        <w:t xml:space="preserve">. Embryonic development of whitefish is clearly a thermal bottleneck </w:t>
      </w:r>
      <w:r w:rsidR="00E705FA">
        <w:rPr>
          <w:rFonts w:cstheme="minorHAnsi"/>
          <w:lang w:val="en-GB"/>
        </w:rPr>
        <w:fldChar w:fldCharType="begin" w:fldLock="1"/>
      </w:r>
      <w:r w:rsidR="00E705FA">
        <w:rPr>
          <w:rFonts w:cstheme="minorHAnsi"/>
          <w:lang w:val="en-GB"/>
        </w:rPr>
        <w:instrText>ADDIN CSL_CITATION {"citationItems":[{"id":"ITEM-1","itemData":{"DOI":"10.1126/science.aaz3658","ISSN":"10959203","PMID":"32631888","abstract":"Species' vulnerability to climate change depends on the most temperature-sensitive life stages, but for major animal groups such as fish, life cycle bottlenecks are often not clearly defined. We used observational, experimental, and phylogenetic data to assess stage-specific thermal tolerance metrics for 694 marine and freshwater fish species from all climate zones. Our analysis shows that spawning adults and embryos consistently have narrower tolerance ranges than larvae and nonreproductive adults and are most vulnerable to climate warming. The sequence of stage-specific thermal tolerance corresponds with the oxygen-limitation hypothesis, suggesting a mechanistic link between ontogenetic changes in cardiorespiratory (aerobic) capacity and tolerance to temperature extremes. A logarithmic inverse correlation between the temperature dependence of physiological rates (development and oxygen consumption) and thermal tolerance range is proposed to reflect a fundamental, energetic trade-off in thermal adaptation. Scenario-based climate projections considering the most critical life stages (spawners and embryos) clearly identify the temperature requirements for reproduction as a critical bottleneck in the life cycle of fish. By 2100, depending on the Shared Socioeconomic Pathway (SSP) scenario followed, the percentages of species potentially affected by water temperatures exceeding their tolerance limit for reproduction range from ~10% (SSP 1-1.9) to ~60% (SSP 5-8.5). Efforts to meet ambitious climate targets (SSP 1-1.9) could therefore benefit many fish species and people who depend on healthy fish stocks.","author":[{"dropping-particle":"","family":"Dahlke","given":"Flemming T.","non-dropping-particle":"","parse-names":false,"suffix":""},{"dropping-particle":"","family":"Wohlrab","given":"Sylke","non-dropping-particle":"","parse-names":false,"suffix":""},{"dropping-particle":"","family":"Butzin","given":"Martin","non-dropping-particle":"","parse-names":false,"suffix":""},{"dropping-particle":"","family":"Pörtner","given":"Hans Otto","non-dropping-particle":"","parse-names":false,"suffix":""}],"container-title":"Science (New York, N.Y.)","id":"ITEM-1","issue":"6499","issued":{"date-parts":[["2020"]]},"page":"65-70","title":"Thermal bottlenecks in the life cycle define climate vulnerability of fish","type":"article-journal","volume":"369"},"uris":["http://www.mendeley.com/documents/?uuid=2bfb5822-aaac-4162-ad71-a6c72a57b7a2"]}],"mendeley":{"formattedCitation":"(Dahlke &lt;i&gt;et al.&lt;/i&gt;, 2020)","plainTextFormattedCitation":"(Dahlke et al., 2020)","previouslyFormattedCitation":"(Dahlke &lt;i&gt;et al.&lt;/i&gt;, 2020)"},"properties":{"noteIndex":0},"schema":"https://github.com/citation-style-language/schema/raw/master/csl-citation.json"}</w:instrText>
      </w:r>
      <w:r w:rsidR="00E705FA">
        <w:rPr>
          <w:rFonts w:cstheme="minorHAnsi"/>
          <w:lang w:val="en-GB"/>
        </w:rPr>
        <w:fldChar w:fldCharType="separate"/>
      </w:r>
      <w:r w:rsidR="00E705FA" w:rsidRPr="00B675E1">
        <w:rPr>
          <w:rFonts w:cstheme="minorHAnsi"/>
          <w:noProof/>
          <w:lang w:val="en-GB"/>
        </w:rPr>
        <w:t xml:space="preserve">(Dahlke </w:t>
      </w:r>
      <w:r w:rsidR="00E705FA" w:rsidRPr="00B675E1">
        <w:rPr>
          <w:rFonts w:cstheme="minorHAnsi"/>
          <w:i/>
          <w:noProof/>
          <w:lang w:val="en-GB"/>
        </w:rPr>
        <w:t>et al.</w:t>
      </w:r>
      <w:r w:rsidR="00E705FA" w:rsidRPr="00B675E1">
        <w:rPr>
          <w:rFonts w:cstheme="minorHAnsi"/>
          <w:noProof/>
          <w:lang w:val="en-GB"/>
        </w:rPr>
        <w:t>, 2020)</w:t>
      </w:r>
      <w:r w:rsidR="00E705FA">
        <w:rPr>
          <w:rFonts w:cstheme="minorHAnsi"/>
          <w:lang w:val="en-GB"/>
        </w:rPr>
        <w:fldChar w:fldCharType="end"/>
      </w:r>
      <w:r w:rsidR="00E705FA">
        <w:rPr>
          <w:rFonts w:cstheme="minorHAnsi"/>
          <w:lang w:val="en-GB"/>
        </w:rPr>
        <w:t>.</w:t>
      </w:r>
      <w:r w:rsidR="00A93314">
        <w:rPr>
          <w:rFonts w:cstheme="minorHAnsi"/>
          <w:lang w:val="en-GB"/>
        </w:rPr>
        <w:t xml:space="preserve"> </w:t>
      </w:r>
      <w:r w:rsidR="007450EC">
        <w:rPr>
          <w:rFonts w:cstheme="minorHAnsi"/>
          <w:lang w:val="en-GB"/>
        </w:rPr>
        <w:t>Although t</w:t>
      </w:r>
      <w:r w:rsidR="00E705FA">
        <w:rPr>
          <w:rFonts w:cstheme="minorHAnsi"/>
          <w:lang w:val="en-GB"/>
        </w:rPr>
        <w:t xml:space="preserve">here is now consensus that some </w:t>
      </w:r>
      <w:r w:rsidR="00A93314">
        <w:rPr>
          <w:rFonts w:cstheme="minorHAnsi"/>
          <w:lang w:val="en-GB"/>
        </w:rPr>
        <w:t xml:space="preserve">whitefish </w:t>
      </w:r>
      <w:r w:rsidR="00E705FA">
        <w:rPr>
          <w:rFonts w:cstheme="minorHAnsi"/>
          <w:lang w:val="en-GB"/>
        </w:rPr>
        <w:t>populations are</w:t>
      </w:r>
      <w:r w:rsidR="00CB2E4B">
        <w:rPr>
          <w:rFonts w:cstheme="minorHAnsi"/>
          <w:lang w:val="en-GB"/>
        </w:rPr>
        <w:t xml:space="preserve"> </w:t>
      </w:r>
      <w:r w:rsidR="00E705FA">
        <w:rPr>
          <w:rFonts w:cstheme="minorHAnsi"/>
          <w:lang w:val="en-GB"/>
        </w:rPr>
        <w:t>at risk</w:t>
      </w:r>
      <w:r w:rsidR="00CB2E4B">
        <w:rPr>
          <w:rFonts w:cstheme="minorHAnsi"/>
          <w:lang w:val="en-GB"/>
        </w:rPr>
        <w:t xml:space="preserve"> in a warming climate</w:t>
      </w:r>
      <w:r w:rsidR="00786310">
        <w:rPr>
          <w:rFonts w:cstheme="minorHAnsi"/>
          <w:lang w:val="en-GB"/>
        </w:rPr>
        <w:t xml:space="preserve"> </w:t>
      </w:r>
      <w:r w:rsidR="00786310">
        <w:rPr>
          <w:rFonts w:cstheme="minorHAnsi"/>
          <w:lang w:val="en-GB"/>
        </w:rPr>
        <w:fldChar w:fldCharType="begin" w:fldLock="1"/>
      </w:r>
      <w:r w:rsidR="00BD46EB">
        <w:rPr>
          <w:rFonts w:cstheme="minorHAnsi"/>
          <w:lang w:val="en-GB"/>
        </w:rPr>
        <w:instrText>ADDIN CSL_CITATION {"citationItems":[{"id":"ITEM-1","itemData":{"abstract":"A doubling of the present global atmospheric CO2 concentration is expected to occur sometime during the middle of the 21st century and climatologists have predicted that this will result in an increase in the global mean air temperature ranging from 1.5°-4.5°C. Fisheries resources are highly responsive to water temperature variations and will likely undergo marked change as well. We present several predictions for the whitefish (Coregonus lavaretus) population of prealpine Lake Constance and, for the early stages of each warming scenario, an increase in whitefish abundance is predicted. Negative effects limiting population growth will probably set in during the latter stages of the 3.0° and 4.5° C CO2 doubling scenarios. Of chief importance to population restructuring is the timing of temperature increases during specific periods of the year and whether these temperature increases cooccur with fragile, temperature-sensitive early life stages. Our predictions are based on April and May lake-surface temperatures, since during these months whitefish larvae inhabit the lake's surface waters and exhibit substantially faster growth and higher survival when the surface is warm as opposed to cold. In the historical record there exists no evidence that temperature fluctuations during the other ten months of the year influence whitefish recruitment. In a warmer climate, however, mild winters may prevent oxygen enrichment of deep water causing high egg mortalities. Whitefish in shallow lakes (&lt;20 m deep) may not respond as favorably to global warming.","author":[{"dropping-particle":"","family":"Trippel","given":"E.A.","non-dropping-particle":"","parse-names":false,"suffix":""},{"dropping-particle":"","family":"Eckmann","given":"R.","non-dropping-particle":"","parse-names":false,"suffix":""},{"dropping-particle":"","family":"Hartmann","given":"J","non-dropping-particle":"","parse-names":false,"suffix":""}],"container-title":"Ambio","id":"ITEM-1","issue":"6","issued":{"date-parts":[["1991"]]},"page":"226-231","title":"Potential Effects of Global Warming on Whitefish in Lake Constance, Germany","type":"article-journal","volume":"20"},"uris":["http://www.mendeley.com/documents/?uuid=6dd0d756-b889-44eb-8e66-0972d9602772"]},{"id":"ITEM-2","itemData":{"DOI":"10.1111/j.1095-8649.2009.02502.x","ISBN":"0022-1112","ISSN":"00221112","PMID":"20666893","abstract":"The adverse effects of high temperatures on the early life stages of anadromous whitefish Coregonus lavaretus were experimentally examined by assessing fertilization success, the percentage of developmental abnormalities, cumulative mortality and the rate of embryogenesis across a range of temperatures. Temperatures &gt;or= 7 degrees C increased the proportion of unfertilized and abnormally dividing eggs, deformed embryos and consequent mortality. The higher the temperature, the more severe were the effects. When eggs were fertilized and constantly incubated at various temperatures, the effective level for 50% of the eggs and embryos (EL50) of temperature was 7.6 degrees C at the developmental stage when eye pigmentation was visible. Fewer developmental abnormalities and a lower cumulative mortality rate were observed when embryos were exposed to high temperatures from the later, gastrula stage, than from fertilization or the four-cell stage. Irrespective of retarded development in terms of day-degrees (i.e. the sum of daily mean temperatures), a high incubation temperature reduced the development time of C. lavaretus, leading to earlier hatching, and hatched fry were shorter than at the reference temperature of 4-5 degrees C. Global warming will particularly pose risks for stenothermic species such as C. lavaretus, with early life stages being especially susceptible. Thus, relatively small increases and fluctuations in river water temperatures during the spawning season of this anadromous species may have substantial negative impacts on its recruitment and population persistence.","author":[{"dropping-particle":"","family":"Cingi","given":"S.","non-dropping-particle":"","parse-names":false,"suffix":""},{"dropping-particle":"","family":"Keinänen","given":"M.","non-dropping-particle":"","parse-names":false,"suffix":""},{"dropping-particle":"","family":"Vuorinen","given":"P. J.","non-dropping-particle":"","parse-names":false,"suffix":""}],"container-title":"Journal of Fish Biology","id":"ITEM-2","issue":"3","issued":{"date-parts":[["2010"]]},"page":"502-521","title":"Elevated water temperature impairs fertilization and embryonic development of whitefish Coregonus lavaretus","type":"article-journal","volume":"76"},"uris":["http://www.mendeley.com/documents/?uuid=4318a7b6-07b7-4bff-b759-904264bf234b"]},{"id":"ITEM-3","itemData":{"DOI":"10.1007/s10641-014-0331-y","ISSN":"03781909","abstract":"We tested experimentally how the eggs of coregonid fish from the same parents develop at different incubation temperatures under natural long and climate change induced short winter conditions. The experimental scenarios simulating the water temperature in the spawning areas were constructed using a meteorological model including the climate change scenarios and a thermodynamic water quality model. Northern latitude stocks of vendace (Coregonus albula) and European whitefish (Coregonus lavaretus) had high flexibility in the egg developmental rates: the physiologically distinct temperature-dependent regulation of the ontogenetic steps during incubation caused over 3 months long hatching-to-feeding window to adjust the hatching and start of external feeding in optimal conditions. Survival of embryos and larvae did not differ between scenarios and even in the shortest winter scenario, the survival and growth rate of embryos and larvae was high. An among-family effect on the hatching time of the offspring was also observed. Our results showed that spring warming of the water already under the ice is the key cue to synchronize the hatching of coregonids close to the ice break-up period.","author":[{"dropping-particle":"","family":"Karjalainen","given":"Juha","non-dropping-particle":"","parse-names":false,"suffix":""},{"dropping-particle":"","family":"Keskinen","given":"Tapio","non-dropping-particle":"","parse-names":false,"suffix":""},{"dropping-particle":"","family":"Pulkkanen","given":"Merja","non-dropping-particle":"","parse-names":false,"suffix":""},{"dropping-particle":"","family":"Marjomäki","given":"Timo J.","non-dropping-particle":"","parse-names":false,"suffix":""}],"container-title":"Environmental Biology of Fishes","id":"ITEM-3","issue":"4","issued":{"date-parts":[["2015"]]},"page":"979-991","title":"Climate change alters the egg development dynamics in cold-water adapted coregonids","type":"article-journal","volume":"98"},"uris":["http://www.mendeley.com/documents/?uuid=38d24806-14bb-4770-a449-daa64545e530"]},{"id":"ITEM-4","itemData":{"DOI":"10.1111/j.1095-8649.2009.02180.x","ISBN":"1095-8649","ISSN":"00221112","PMID":"20735625","abstract":"Recent climatic change has been recorded across the globe. Although environmental change is a characteristic feature of life on Earth and has played a major role in the evolution and global distribution of biodiversity, predicted future rates of climatic change, especially in temperature, are such that they will exceed any that has occurred over recent geological time. Climate change is considered as a key threat to biodiversity and to the structure and function of ecosystems that may already be subject to significant anthropogenic stress. The current understanding of climate change and its likely consequences for the fishes of Britain and Ireland and the surrounding seas are reviewed through a series of case studies detailing the likely response of several marine, diadromous and freshwater fishes to climate change. Changes in climate, and in particular, temperature have and will continue to affect fish at all levels of biological organization: cellular, individual, population, species, community and ecosystem, influencing physiological and ecological processes in a number of direct, indirect and complex ways. The response of fishes and of other aquatic taxa will vary according to their tolerances and life stage and are complex and difficult to predict. Fishes may respond directly to climate-change-related shifts in environmental processes or indirectly to other influences, such as community-level interactions with other taxa. However, the ability to adapt to the predicted changes in climate will vary between species and between habitats and there will be winners and losers. In marine habitats, recent changes in fish community structure will continue as fishes shift their distributions relative to their temperature preferences. This may lead to the loss of some economically important cold-adapted species such as Gadus morhua and Clupea harengus from some areas around Britain and Ireland, and the establishment of some new, warm-adapted species. Increased temperatures are likely to favour cool-adapted (e.g. Perca fluviatilis) and warm-adapted freshwater fishes (e.g. roach Rutilus rutilus and other cyprinids) whose distribution and reproductive success may currently be constrained by temperature rather than by cold-adapted species (e.g. salmonids). Species that occur in Britain and Ireland that are at the edge of their distribution will be most affected, both negatively and positively. Populations of conservation importance (e.g.Salvelinus alpinus and Core…","author":[{"dropping-particle":"","family":"Graham","given":"C. T.","non-dropping-particle":"","parse-names":false,"suffix":""},{"dropping-particle":"","family":"Harrod","given":"C.","non-dropping-particle":"","parse-names":false,"suffix":""}],"container-title":"Journal of Fish Biology","id":"ITEM-4","issue":"6","issued":{"date-parts":[["2009"]]},"page":"1143-1205","title":"Implications of climate change for the fishes of the British Isles","type":"article-journal","volume":"74"},"uris":["http://www.mendeley.com/documents/?uuid=c9891d35-ed4d-4143-b12d-181a05a34499"]}],"mendeley":{"formattedCitation":"(Trippel &lt;i&gt;et al.&lt;/i&gt;, 1991; Graham &amp; Harrod, 2009; Cingi &lt;i&gt;et al.&lt;/i&gt;, 2010; Karjalainen &lt;i&gt;et al.&lt;/i&gt;, 2015)","plainTextFormattedCitation":"(Trippel et al., 1991; Graham &amp; Harrod, 2009; Cingi et al., 2010; Karjalainen et al., 2015)","previouslyFormattedCitation":"(Trippel &lt;i&gt;et al.&lt;/i&gt;, 1991; Graham &amp; Harrod, 2009; Cingi &lt;i&gt;et al.&lt;/i&gt;, 2010; Karjalainen &lt;i&gt;et al.&lt;/i&gt;, 2015)"},"properties":{"noteIndex":0},"schema":"https://github.com/citation-style-language/schema/raw/master/csl-citation.json"}</w:instrText>
      </w:r>
      <w:r w:rsidR="00786310">
        <w:rPr>
          <w:rFonts w:cstheme="minorHAnsi"/>
          <w:lang w:val="en-GB"/>
        </w:rPr>
        <w:fldChar w:fldCharType="separate"/>
      </w:r>
      <w:r w:rsidR="00E705FA" w:rsidRPr="009B17A8">
        <w:rPr>
          <w:rFonts w:cstheme="minorHAnsi"/>
          <w:noProof/>
          <w:lang w:val="en-GB"/>
        </w:rPr>
        <w:t xml:space="preserve">(Trippel </w:t>
      </w:r>
      <w:r w:rsidR="00E705FA" w:rsidRPr="009B17A8">
        <w:rPr>
          <w:rFonts w:cstheme="minorHAnsi"/>
          <w:i/>
          <w:noProof/>
          <w:lang w:val="en-GB"/>
        </w:rPr>
        <w:t>et al.</w:t>
      </w:r>
      <w:r w:rsidR="00E705FA" w:rsidRPr="009B17A8">
        <w:rPr>
          <w:rFonts w:cstheme="minorHAnsi"/>
          <w:noProof/>
          <w:lang w:val="en-GB"/>
        </w:rPr>
        <w:t xml:space="preserve">, 1991; Graham &amp; Harrod, 2009; Cingi </w:t>
      </w:r>
      <w:r w:rsidR="00E705FA" w:rsidRPr="009B17A8">
        <w:rPr>
          <w:rFonts w:cstheme="minorHAnsi"/>
          <w:i/>
          <w:noProof/>
          <w:lang w:val="en-GB"/>
        </w:rPr>
        <w:t>et al.</w:t>
      </w:r>
      <w:r w:rsidR="00E705FA" w:rsidRPr="009B17A8">
        <w:rPr>
          <w:rFonts w:cstheme="minorHAnsi"/>
          <w:noProof/>
          <w:lang w:val="en-GB"/>
        </w:rPr>
        <w:t xml:space="preserve">, 2010; Karjalainen </w:t>
      </w:r>
      <w:r w:rsidR="00E705FA" w:rsidRPr="009B17A8">
        <w:rPr>
          <w:rFonts w:cstheme="minorHAnsi"/>
          <w:i/>
          <w:noProof/>
          <w:lang w:val="en-GB"/>
        </w:rPr>
        <w:t>et al.</w:t>
      </w:r>
      <w:r w:rsidR="00E705FA" w:rsidRPr="009B17A8">
        <w:rPr>
          <w:rFonts w:cstheme="minorHAnsi"/>
          <w:noProof/>
          <w:lang w:val="en-GB"/>
        </w:rPr>
        <w:t>, 2015)</w:t>
      </w:r>
      <w:r w:rsidR="00786310">
        <w:rPr>
          <w:rFonts w:cstheme="minorHAnsi"/>
          <w:lang w:val="en-GB"/>
        </w:rPr>
        <w:fldChar w:fldCharType="end"/>
      </w:r>
      <w:r w:rsidR="00E705FA" w:rsidRPr="009B17A8">
        <w:rPr>
          <w:rFonts w:cstheme="minorHAnsi"/>
          <w:lang w:val="en-GB"/>
        </w:rPr>
        <w:t xml:space="preserve">, </w:t>
      </w:r>
      <w:r w:rsidR="007450EC">
        <w:rPr>
          <w:rFonts w:cstheme="minorHAnsi"/>
          <w:lang w:val="en-GB"/>
        </w:rPr>
        <w:t>am</w:t>
      </w:r>
      <w:r w:rsidR="0066375C">
        <w:rPr>
          <w:rFonts w:cstheme="minorHAnsi"/>
          <w:lang w:val="en-GB"/>
        </w:rPr>
        <w:t>ong populations variation in thermal response needs to be assessed</w:t>
      </w:r>
      <w:r w:rsidR="00A93314">
        <w:rPr>
          <w:rFonts w:cstheme="minorHAnsi"/>
          <w:lang w:val="en-GB"/>
        </w:rPr>
        <w:t>.</w:t>
      </w:r>
    </w:p>
    <w:p w14:paraId="5A98EFBA" w14:textId="77777777" w:rsidR="00A942F1" w:rsidRPr="00A942F1" w:rsidRDefault="00A942F1" w:rsidP="007450EC">
      <w:pPr>
        <w:jc w:val="both"/>
        <w:rPr>
          <w:rFonts w:cstheme="minorHAnsi"/>
          <w:i/>
          <w:lang w:val="en-GB"/>
        </w:rPr>
      </w:pPr>
    </w:p>
    <w:p w14:paraId="54396BA5" w14:textId="2EE4B0FB" w:rsidR="00BB1895" w:rsidRPr="00602665" w:rsidRDefault="00F63FB1" w:rsidP="005C6896">
      <w:pPr>
        <w:jc w:val="both"/>
        <w:rPr>
          <w:rFonts w:cstheme="minorHAnsi"/>
          <w:lang w:val="en-GB"/>
        </w:rPr>
      </w:pPr>
      <w:r w:rsidRPr="00602665">
        <w:rPr>
          <w:rFonts w:cstheme="minorHAnsi"/>
          <w:lang w:val="en-GB"/>
        </w:rPr>
        <w:t>In this study, we explore the response of whitefish</w:t>
      </w:r>
      <w:r w:rsidR="00A942F1">
        <w:rPr>
          <w:rFonts w:cstheme="minorHAnsi"/>
          <w:lang w:val="en-GB"/>
        </w:rPr>
        <w:t xml:space="preserve"> embryos</w:t>
      </w:r>
      <w:r w:rsidRPr="00602665">
        <w:rPr>
          <w:rFonts w:cstheme="minorHAnsi"/>
          <w:lang w:val="en-GB"/>
        </w:rPr>
        <w:t xml:space="preserve"> from</w:t>
      </w:r>
      <w:r w:rsidR="003E2914">
        <w:rPr>
          <w:rFonts w:cstheme="minorHAnsi"/>
          <w:lang w:val="en-GB"/>
        </w:rPr>
        <w:t xml:space="preserve"> a </w:t>
      </w:r>
      <w:proofErr w:type="spellStart"/>
      <w:r w:rsidR="00A942F1">
        <w:rPr>
          <w:rFonts w:cstheme="minorHAnsi"/>
          <w:lang w:val="en-GB"/>
        </w:rPr>
        <w:t>Fennoscandian</w:t>
      </w:r>
      <w:proofErr w:type="spellEnd"/>
      <w:r w:rsidR="003E2914">
        <w:rPr>
          <w:rFonts w:cstheme="minorHAnsi"/>
          <w:lang w:val="en-GB"/>
        </w:rPr>
        <w:t xml:space="preserve"> lake and three</w:t>
      </w:r>
      <w:r w:rsidRPr="00602665">
        <w:rPr>
          <w:rFonts w:cstheme="minorHAnsi"/>
          <w:lang w:val="en-GB"/>
        </w:rPr>
        <w:t xml:space="preserve"> </w:t>
      </w:r>
      <w:proofErr w:type="spellStart"/>
      <w:r w:rsidRPr="00602665">
        <w:rPr>
          <w:rFonts w:cstheme="minorHAnsi"/>
          <w:lang w:val="en-GB"/>
        </w:rPr>
        <w:t>perialpine</w:t>
      </w:r>
      <w:proofErr w:type="spellEnd"/>
      <w:r w:rsidRPr="00602665">
        <w:rPr>
          <w:rFonts w:cstheme="minorHAnsi"/>
          <w:lang w:val="en-GB"/>
        </w:rPr>
        <w:t xml:space="preserve"> lakes to increased temperature</w:t>
      </w:r>
      <w:r w:rsidR="001F4983" w:rsidRPr="00602665">
        <w:rPr>
          <w:rFonts w:cstheme="minorHAnsi"/>
          <w:lang w:val="en-GB"/>
        </w:rPr>
        <w:t xml:space="preserve">. Using a common garden approach, reaction norms for survival and incubation timing </w:t>
      </w:r>
      <w:r w:rsidR="0011086E" w:rsidRPr="00602665">
        <w:rPr>
          <w:rFonts w:cstheme="minorHAnsi"/>
          <w:lang w:val="en-GB"/>
        </w:rPr>
        <w:t xml:space="preserve">are </w:t>
      </w:r>
      <w:r w:rsidR="001F4983" w:rsidRPr="00602665">
        <w:rPr>
          <w:rFonts w:cstheme="minorHAnsi"/>
          <w:lang w:val="en-GB"/>
        </w:rPr>
        <w:t xml:space="preserve">computed, and genetic additive variance is analysed to </w:t>
      </w:r>
      <w:r w:rsidR="005F2F86" w:rsidRPr="00602665">
        <w:rPr>
          <w:rFonts w:cstheme="minorHAnsi"/>
          <w:lang w:val="en-GB"/>
        </w:rPr>
        <w:t xml:space="preserve">evaluate if </w:t>
      </w:r>
      <w:r w:rsidR="001F4983" w:rsidRPr="00602665">
        <w:rPr>
          <w:rFonts w:cstheme="minorHAnsi"/>
          <w:lang w:val="en-GB"/>
        </w:rPr>
        <w:t xml:space="preserve">populations from different lakes </w:t>
      </w:r>
      <w:r w:rsidR="005F2F86" w:rsidRPr="00602665">
        <w:rPr>
          <w:rFonts w:cstheme="minorHAnsi"/>
          <w:lang w:val="en-GB"/>
        </w:rPr>
        <w:t xml:space="preserve">show contrasted </w:t>
      </w:r>
      <w:r w:rsidR="00582F93" w:rsidRPr="00602665">
        <w:rPr>
          <w:rFonts w:cstheme="minorHAnsi"/>
          <w:lang w:val="en-GB"/>
        </w:rPr>
        <w:t>response</w:t>
      </w:r>
      <w:r w:rsidR="00E32A31">
        <w:rPr>
          <w:rFonts w:cstheme="minorHAnsi"/>
          <w:lang w:val="en-GB"/>
        </w:rPr>
        <w:t xml:space="preserve"> in term of survival rates, incubation period</w:t>
      </w:r>
      <w:r w:rsidR="001F4983" w:rsidRPr="00602665">
        <w:rPr>
          <w:rFonts w:cstheme="minorHAnsi"/>
          <w:lang w:val="en-GB"/>
        </w:rPr>
        <w:t>.</w:t>
      </w:r>
      <w:r w:rsidR="00A942F1">
        <w:rPr>
          <w:rFonts w:cstheme="minorHAnsi"/>
          <w:lang w:val="en-GB"/>
        </w:rPr>
        <w:t xml:space="preserve"> According to the local adaptation theory, we predict better performance </w:t>
      </w:r>
      <w:r w:rsidR="00E32A31">
        <w:rPr>
          <w:rFonts w:cstheme="minorHAnsi"/>
          <w:lang w:val="en-GB"/>
        </w:rPr>
        <w:t>of embryos from</w:t>
      </w:r>
      <w:r w:rsidR="00A942F1">
        <w:rPr>
          <w:rFonts w:cstheme="minorHAnsi"/>
          <w:lang w:val="en-GB"/>
        </w:rPr>
        <w:t xml:space="preserve"> populations of southern lakes to high temperature as temperature in those latter is naturally higher.</w:t>
      </w:r>
    </w:p>
    <w:p w14:paraId="6BAD01FA" w14:textId="77777777" w:rsidR="00F63FB1" w:rsidRPr="00602665" w:rsidRDefault="00F63FB1">
      <w:pPr>
        <w:rPr>
          <w:rFonts w:cstheme="minorHAnsi"/>
          <w:lang w:val="en-GB"/>
        </w:rPr>
      </w:pPr>
    </w:p>
    <w:p w14:paraId="08B3123E" w14:textId="18826E79" w:rsidR="00464B34" w:rsidRPr="00602665" w:rsidRDefault="005D2CA7">
      <w:pPr>
        <w:rPr>
          <w:rFonts w:cstheme="minorHAnsi"/>
          <w:b/>
          <w:lang w:val="en-GB"/>
        </w:rPr>
      </w:pPr>
      <w:r w:rsidRPr="00602665">
        <w:rPr>
          <w:rFonts w:cstheme="minorHAnsi"/>
          <w:b/>
          <w:lang w:val="en-GB"/>
        </w:rPr>
        <w:t>Material and methods</w:t>
      </w:r>
      <w:r w:rsidR="00BB1895" w:rsidRPr="00602665">
        <w:rPr>
          <w:rFonts w:cstheme="minorHAnsi"/>
          <w:b/>
          <w:lang w:val="en-GB"/>
        </w:rPr>
        <w:t>:</w:t>
      </w:r>
    </w:p>
    <w:p w14:paraId="58CF8573" w14:textId="13F0A584" w:rsidR="005D2CA7" w:rsidRPr="00602665" w:rsidRDefault="005D2CA7" w:rsidP="00602665">
      <w:pPr>
        <w:rPr>
          <w:rFonts w:cstheme="minorHAnsi"/>
          <w:i/>
          <w:lang w:val="en-GB"/>
        </w:rPr>
      </w:pPr>
      <w:r w:rsidRPr="00602665">
        <w:rPr>
          <w:rFonts w:cstheme="minorHAnsi"/>
          <w:i/>
          <w:lang w:val="en-GB"/>
        </w:rPr>
        <w:t xml:space="preserve">Study </w:t>
      </w:r>
      <w:r w:rsidR="00C75A0F" w:rsidRPr="0096610B">
        <w:rPr>
          <w:rFonts w:cstheme="minorHAnsi"/>
          <w:i/>
          <w:lang w:val="en-GB"/>
        </w:rPr>
        <w:t>populations</w:t>
      </w:r>
    </w:p>
    <w:p w14:paraId="4265BC47" w14:textId="7FEBD969" w:rsidR="00F7740E" w:rsidRDefault="0066375C" w:rsidP="00DB65FE">
      <w:pPr>
        <w:rPr>
          <w:rFonts w:cstheme="minorHAnsi"/>
          <w:lang w:val="en-GB"/>
        </w:rPr>
      </w:pPr>
      <w:r>
        <w:rPr>
          <w:rFonts w:cstheme="minorHAnsi"/>
          <w:lang w:val="en-GB"/>
        </w:rPr>
        <w:t xml:space="preserve">Lake Southern </w:t>
      </w:r>
      <w:proofErr w:type="spellStart"/>
      <w:r>
        <w:rPr>
          <w:rFonts w:cstheme="minorHAnsi"/>
          <w:lang w:val="en-GB"/>
        </w:rPr>
        <w:t>Konnevesi</w:t>
      </w:r>
      <w:proofErr w:type="spellEnd"/>
      <w:r>
        <w:rPr>
          <w:rFonts w:cstheme="minorHAnsi"/>
          <w:lang w:val="en-GB"/>
        </w:rPr>
        <w:t xml:space="preserve"> (</w:t>
      </w:r>
      <w:proofErr w:type="spellStart"/>
      <w:r>
        <w:rPr>
          <w:rFonts w:cstheme="minorHAnsi"/>
          <w:lang w:val="en-GB"/>
        </w:rPr>
        <w:t>Finlande</w:t>
      </w:r>
      <w:proofErr w:type="spellEnd"/>
      <w:r>
        <w:rPr>
          <w:rFonts w:cstheme="minorHAnsi"/>
          <w:lang w:val="en-GB"/>
        </w:rPr>
        <w:t>)</w:t>
      </w:r>
    </w:p>
    <w:p w14:paraId="40367ACF" w14:textId="77777777" w:rsidR="003E2914" w:rsidRDefault="003E2914" w:rsidP="00DB65FE">
      <w:pPr>
        <w:rPr>
          <w:rFonts w:cstheme="minorHAnsi"/>
          <w:lang w:val="en-GB"/>
        </w:rPr>
      </w:pPr>
      <w:r>
        <w:rPr>
          <w:rFonts w:cstheme="minorHAnsi"/>
          <w:lang w:val="en-GB"/>
        </w:rPr>
        <w:t xml:space="preserve">Lake Southern </w:t>
      </w:r>
      <w:proofErr w:type="spellStart"/>
      <w:r>
        <w:rPr>
          <w:rFonts w:cstheme="minorHAnsi"/>
          <w:lang w:val="en-GB"/>
        </w:rPr>
        <w:t>Konnevesi</w:t>
      </w:r>
      <w:proofErr w:type="spellEnd"/>
      <w:r>
        <w:rPr>
          <w:rFonts w:cstheme="minorHAnsi"/>
          <w:lang w:val="en-GB"/>
        </w:rPr>
        <w:t xml:space="preserve"> (hereafter referred as Lake </w:t>
      </w:r>
      <w:proofErr w:type="spellStart"/>
      <w:r>
        <w:rPr>
          <w:rFonts w:cstheme="minorHAnsi"/>
          <w:lang w:val="en-GB"/>
        </w:rPr>
        <w:t>Konnevesi</w:t>
      </w:r>
      <w:proofErr w:type="spellEnd"/>
      <w:r>
        <w:rPr>
          <w:rFonts w:cstheme="minorHAnsi"/>
          <w:lang w:val="en-GB"/>
        </w:rPr>
        <w:t xml:space="preserve">) is a large shallow lake </w:t>
      </w:r>
    </w:p>
    <w:p w14:paraId="160080DE" w14:textId="2E44779F" w:rsidR="003A4866" w:rsidRPr="003E2914" w:rsidRDefault="003E2914" w:rsidP="00DB65FE">
      <w:pPr>
        <w:rPr>
          <w:rFonts w:cstheme="minorHAnsi"/>
          <w:lang w:val="en-GB"/>
        </w:rPr>
      </w:pPr>
      <w:r w:rsidRPr="003E2914">
        <w:rPr>
          <w:rFonts w:cstheme="minorHAnsi"/>
          <w:lang w:val="en-GB"/>
        </w:rPr>
        <w:t>120km²</w:t>
      </w:r>
      <w:r w:rsidRPr="003E2914">
        <w:rPr>
          <w:rFonts w:cstheme="minorHAnsi"/>
          <w:lang w:val="en-GB"/>
        </w:rPr>
        <w:tab/>
      </w:r>
      <w:r w:rsidR="00E61126">
        <w:rPr>
          <w:rFonts w:cstheme="minorHAnsi"/>
          <w:lang w:val="en-GB"/>
        </w:rPr>
        <w:t xml:space="preserve"> surface area and </w:t>
      </w:r>
      <w:r w:rsidRPr="003E2914">
        <w:rPr>
          <w:rFonts w:cstheme="minorHAnsi"/>
          <w:lang w:val="en-GB"/>
        </w:rPr>
        <w:t>57m deep</w:t>
      </w:r>
      <w:r w:rsidR="00E61126">
        <w:rPr>
          <w:rFonts w:cstheme="minorHAnsi"/>
          <w:lang w:val="en-GB"/>
        </w:rPr>
        <w:t>….</w:t>
      </w:r>
    </w:p>
    <w:p w14:paraId="4369CCCE" w14:textId="77777777" w:rsidR="003E2914" w:rsidRDefault="003E2914" w:rsidP="00DB65FE">
      <w:pPr>
        <w:rPr>
          <w:rFonts w:cstheme="minorHAnsi"/>
          <w:lang w:val="en-GB"/>
        </w:rPr>
      </w:pPr>
    </w:p>
    <w:p w14:paraId="4C158CDB" w14:textId="2C5C7188" w:rsidR="0066375C" w:rsidRDefault="0066375C" w:rsidP="00DB65FE">
      <w:pPr>
        <w:rPr>
          <w:rFonts w:cstheme="minorHAnsi"/>
          <w:lang w:val="en-GB"/>
        </w:rPr>
      </w:pPr>
      <w:r>
        <w:rPr>
          <w:rFonts w:cstheme="minorHAnsi"/>
          <w:lang w:val="en-GB"/>
        </w:rPr>
        <w:t>Lake Constance (Germany, Switzerland, Austria)</w:t>
      </w:r>
    </w:p>
    <w:p w14:paraId="717C40AD" w14:textId="77777777" w:rsidR="003A4866" w:rsidRDefault="003A4866" w:rsidP="00DB65FE">
      <w:pPr>
        <w:rPr>
          <w:rFonts w:cstheme="minorHAnsi"/>
          <w:lang w:val="en-GB"/>
        </w:rPr>
      </w:pPr>
    </w:p>
    <w:p w14:paraId="5F188C17" w14:textId="46CA179F" w:rsidR="0066375C" w:rsidRDefault="0066375C" w:rsidP="00DB65FE">
      <w:pPr>
        <w:rPr>
          <w:rFonts w:cstheme="minorHAnsi"/>
          <w:lang w:val="en-GB"/>
        </w:rPr>
      </w:pPr>
      <w:r>
        <w:rPr>
          <w:rFonts w:cstheme="minorHAnsi"/>
          <w:lang w:val="en-GB"/>
        </w:rPr>
        <w:t>Lake Geneva (France, Switzerland)</w:t>
      </w:r>
    </w:p>
    <w:p w14:paraId="51F90275" w14:textId="77777777" w:rsidR="003A4866" w:rsidRDefault="003A4866" w:rsidP="00DB65FE">
      <w:pPr>
        <w:rPr>
          <w:rFonts w:cstheme="minorHAnsi"/>
          <w:lang w:val="en-GB"/>
        </w:rPr>
      </w:pPr>
    </w:p>
    <w:p w14:paraId="3719DE43" w14:textId="58E01838" w:rsidR="0066375C" w:rsidRDefault="0066375C" w:rsidP="00DB65FE">
      <w:pPr>
        <w:rPr>
          <w:rFonts w:cstheme="minorHAnsi"/>
          <w:lang w:val="en-GB"/>
        </w:rPr>
      </w:pPr>
      <w:r>
        <w:rPr>
          <w:rFonts w:cstheme="minorHAnsi"/>
          <w:lang w:val="en-GB"/>
        </w:rPr>
        <w:t>Lake Bourget (France)</w:t>
      </w:r>
    </w:p>
    <w:p w14:paraId="280E14C1" w14:textId="77777777" w:rsidR="003A4866" w:rsidRDefault="003A4866" w:rsidP="00DB65FE">
      <w:pPr>
        <w:rPr>
          <w:rFonts w:cstheme="minorHAnsi"/>
          <w:lang w:val="en-GB"/>
        </w:rPr>
      </w:pPr>
    </w:p>
    <w:p w14:paraId="32B18225" w14:textId="215B7A13" w:rsidR="003A4866" w:rsidRDefault="003A4866" w:rsidP="0084307A">
      <w:pPr>
        <w:rPr>
          <w:rFonts w:cstheme="minorHAnsi"/>
          <w:lang w:val="en-GB"/>
        </w:rPr>
      </w:pPr>
      <w:r>
        <w:rPr>
          <w:rFonts w:cstheme="minorHAnsi"/>
          <w:lang w:val="en-GB"/>
        </w:rPr>
        <w:t xml:space="preserve">Fertilization and experiments took place in in </w:t>
      </w:r>
      <w:proofErr w:type="spellStart"/>
      <w:r>
        <w:rPr>
          <w:rFonts w:cstheme="minorHAnsi"/>
          <w:lang w:val="en-GB"/>
        </w:rPr>
        <w:t>Konnevesi</w:t>
      </w:r>
      <w:proofErr w:type="spellEnd"/>
      <w:r>
        <w:rPr>
          <w:rFonts w:cstheme="minorHAnsi"/>
          <w:lang w:val="en-GB"/>
        </w:rPr>
        <w:t xml:space="preserve"> research Station, Finland</w:t>
      </w:r>
      <w:r w:rsidR="007D58FF">
        <w:rPr>
          <w:rFonts w:cstheme="minorHAnsi"/>
          <w:lang w:val="en-GB"/>
        </w:rPr>
        <w:t>,</w:t>
      </w:r>
      <w:r>
        <w:rPr>
          <w:rFonts w:cstheme="minorHAnsi"/>
          <w:lang w:val="en-GB"/>
        </w:rPr>
        <w:t xml:space="preserve"> for </w:t>
      </w:r>
      <w:r w:rsidR="007D58FF">
        <w:rPr>
          <w:rFonts w:cstheme="minorHAnsi"/>
          <w:lang w:val="en-GB"/>
        </w:rPr>
        <w:t xml:space="preserve">Lake </w:t>
      </w:r>
      <w:r>
        <w:rPr>
          <w:rFonts w:cstheme="minorHAnsi"/>
          <w:lang w:val="en-GB"/>
        </w:rPr>
        <w:t xml:space="preserve">Southern </w:t>
      </w:r>
      <w:proofErr w:type="spellStart"/>
      <w:r>
        <w:rPr>
          <w:rFonts w:cstheme="minorHAnsi"/>
          <w:lang w:val="en-GB"/>
        </w:rPr>
        <w:t>Konnevesi</w:t>
      </w:r>
      <w:proofErr w:type="spellEnd"/>
      <w:r>
        <w:rPr>
          <w:rFonts w:cstheme="minorHAnsi"/>
          <w:lang w:val="en-GB"/>
        </w:rPr>
        <w:t xml:space="preserve"> </w:t>
      </w:r>
      <w:r w:rsidR="007D58FF">
        <w:rPr>
          <w:rFonts w:cstheme="minorHAnsi"/>
          <w:lang w:val="en-GB"/>
        </w:rPr>
        <w:t xml:space="preserve">whitefish </w:t>
      </w:r>
      <w:r>
        <w:rPr>
          <w:rFonts w:cstheme="minorHAnsi"/>
          <w:lang w:val="en-GB"/>
        </w:rPr>
        <w:t>population and at the INRAE facilities in Thonon-les-</w:t>
      </w:r>
      <w:proofErr w:type="spellStart"/>
      <w:r>
        <w:rPr>
          <w:rFonts w:cstheme="minorHAnsi"/>
          <w:lang w:val="en-GB"/>
        </w:rPr>
        <w:t>Bains</w:t>
      </w:r>
      <w:proofErr w:type="spellEnd"/>
      <w:r>
        <w:rPr>
          <w:rFonts w:cstheme="minorHAnsi"/>
          <w:lang w:val="en-GB"/>
        </w:rPr>
        <w:t>, France</w:t>
      </w:r>
      <w:r w:rsidR="007D58FF">
        <w:rPr>
          <w:rFonts w:cstheme="minorHAnsi"/>
          <w:lang w:val="en-GB"/>
        </w:rPr>
        <w:t>,</w:t>
      </w:r>
      <w:r>
        <w:rPr>
          <w:rFonts w:cstheme="minorHAnsi"/>
          <w:lang w:val="en-GB"/>
        </w:rPr>
        <w:t xml:space="preserve"> for </w:t>
      </w:r>
      <w:proofErr w:type="spellStart"/>
      <w:r>
        <w:rPr>
          <w:rFonts w:cstheme="minorHAnsi"/>
          <w:lang w:val="en-GB"/>
        </w:rPr>
        <w:t>perialpine</w:t>
      </w:r>
      <w:proofErr w:type="spellEnd"/>
      <w:r>
        <w:rPr>
          <w:rFonts w:cstheme="minorHAnsi"/>
          <w:lang w:val="en-GB"/>
        </w:rPr>
        <w:t xml:space="preserve"> lakes (Constance, Geneva and Bourget).</w:t>
      </w:r>
    </w:p>
    <w:p w14:paraId="46B85B0F" w14:textId="77777777" w:rsidR="003A4866" w:rsidRPr="00A604AF" w:rsidRDefault="003A4866" w:rsidP="0084307A">
      <w:pPr>
        <w:rPr>
          <w:rFonts w:cstheme="minorHAnsi"/>
          <w:lang w:val="en-GB"/>
        </w:rPr>
      </w:pPr>
    </w:p>
    <w:p w14:paraId="1AD44498" w14:textId="4B7F3D12" w:rsidR="005D2CA7" w:rsidRPr="00A604AF" w:rsidRDefault="008216B3" w:rsidP="00A604AF">
      <w:pPr>
        <w:rPr>
          <w:rFonts w:cstheme="minorHAnsi"/>
          <w:i/>
          <w:lang w:val="en-GB"/>
        </w:rPr>
      </w:pPr>
      <w:r w:rsidRPr="00A604AF">
        <w:rPr>
          <w:rFonts w:cstheme="minorHAnsi"/>
          <w:i/>
          <w:lang w:val="en-GB"/>
        </w:rPr>
        <w:t>Gametes collection</w:t>
      </w:r>
      <w:r w:rsidR="005D2CA7" w:rsidRPr="00A604AF">
        <w:rPr>
          <w:rFonts w:cstheme="minorHAnsi"/>
          <w:i/>
          <w:lang w:val="en-GB"/>
        </w:rPr>
        <w:t xml:space="preserve"> </w:t>
      </w:r>
    </w:p>
    <w:p w14:paraId="1B6D5933" w14:textId="2D4EF71B" w:rsidR="00C00FA4" w:rsidRDefault="005624EB" w:rsidP="005624EB">
      <w:pPr>
        <w:rPr>
          <w:rFonts w:cstheme="minorHAnsi"/>
          <w:lang w:val="en-US"/>
        </w:rPr>
      </w:pPr>
      <w:commentRangeStart w:id="3"/>
      <w:r w:rsidRPr="0096610B">
        <w:rPr>
          <w:rFonts w:cstheme="minorHAnsi"/>
          <w:lang w:val="en-US"/>
        </w:rPr>
        <w:t xml:space="preserve">The </w:t>
      </w:r>
      <w:r w:rsidR="00EB0468" w:rsidRPr="0096610B">
        <w:rPr>
          <w:rFonts w:cstheme="minorHAnsi"/>
          <w:lang w:val="en-US"/>
        </w:rPr>
        <w:t>experiment</w:t>
      </w:r>
      <w:r w:rsidR="00EB0468" w:rsidRPr="00EB20DF">
        <w:rPr>
          <w:rFonts w:cstheme="minorHAnsi"/>
          <w:lang w:val="en-US"/>
        </w:rPr>
        <w:t xml:space="preserve"> </w:t>
      </w:r>
      <w:r w:rsidRPr="00EB20DF">
        <w:rPr>
          <w:rFonts w:cstheme="minorHAnsi"/>
          <w:lang w:val="en-US"/>
        </w:rPr>
        <w:t xml:space="preserve">was performed </w:t>
      </w:r>
      <w:r w:rsidR="00EB0468" w:rsidRPr="00EB20DF">
        <w:rPr>
          <w:rFonts w:cstheme="minorHAnsi"/>
          <w:lang w:val="en-US"/>
        </w:rPr>
        <w:t xml:space="preserve">during </w:t>
      </w:r>
      <w:r w:rsidRPr="00EB20DF">
        <w:rPr>
          <w:rFonts w:cstheme="minorHAnsi"/>
          <w:lang w:val="en-US"/>
        </w:rPr>
        <w:t>winter 2018-2019</w:t>
      </w:r>
      <w:r w:rsidR="00EB0468" w:rsidRPr="00602665">
        <w:rPr>
          <w:rFonts w:cstheme="minorHAnsi"/>
          <w:lang w:val="en-US"/>
        </w:rPr>
        <w:t>.</w:t>
      </w:r>
      <w:r w:rsidR="00C00FA4" w:rsidRPr="00A604AF">
        <w:rPr>
          <w:rFonts w:cstheme="minorHAnsi"/>
          <w:lang w:val="en-US"/>
        </w:rPr>
        <w:t xml:space="preserve"> Genitors were caught </w:t>
      </w:r>
      <w:r w:rsidR="005D754F" w:rsidRPr="00A604AF">
        <w:rPr>
          <w:rFonts w:cstheme="minorHAnsi"/>
          <w:lang w:val="en-US"/>
        </w:rPr>
        <w:t>by gill-netting during spawning period</w:t>
      </w:r>
      <w:r w:rsidR="0066375C">
        <w:rPr>
          <w:rFonts w:cstheme="minorHAnsi"/>
          <w:lang w:val="en-US"/>
        </w:rPr>
        <w:t xml:space="preserve"> (December in </w:t>
      </w:r>
      <w:proofErr w:type="spellStart"/>
      <w:r w:rsidR="0066375C">
        <w:rPr>
          <w:rFonts w:cstheme="minorHAnsi"/>
          <w:lang w:val="en-US"/>
        </w:rPr>
        <w:t>perialpine</w:t>
      </w:r>
      <w:proofErr w:type="spellEnd"/>
      <w:r w:rsidR="0066375C">
        <w:rPr>
          <w:rFonts w:cstheme="minorHAnsi"/>
          <w:lang w:val="en-US"/>
        </w:rPr>
        <w:t xml:space="preserve"> lakes, November in Finland)</w:t>
      </w:r>
      <w:r w:rsidR="005D754F" w:rsidRPr="00A604AF">
        <w:rPr>
          <w:rFonts w:cstheme="minorHAnsi"/>
          <w:lang w:val="en-US"/>
        </w:rPr>
        <w:t>. Nets</w:t>
      </w:r>
      <w:r w:rsidR="005D754F" w:rsidRPr="0096610B">
        <w:rPr>
          <w:rFonts w:cstheme="minorHAnsi"/>
          <w:lang w:val="en-US"/>
        </w:rPr>
        <w:t xml:space="preserve"> were set at dusk </w:t>
      </w:r>
      <w:r w:rsidR="005D754F" w:rsidRPr="00EB20DF">
        <w:rPr>
          <w:rFonts w:cstheme="minorHAnsi"/>
          <w:lang w:val="en-US"/>
        </w:rPr>
        <w:t xml:space="preserve">and recovered at dawn. </w:t>
      </w:r>
      <w:commentRangeEnd w:id="3"/>
      <w:r w:rsidR="001973D0">
        <w:rPr>
          <w:rStyle w:val="Marquedecommentaire"/>
        </w:rPr>
        <w:commentReference w:id="3"/>
      </w:r>
      <w:r w:rsidR="005D754F" w:rsidRPr="00EB20DF">
        <w:rPr>
          <w:rFonts w:cstheme="minorHAnsi"/>
          <w:lang w:val="en-US"/>
        </w:rPr>
        <w:t>Fish were</w:t>
      </w:r>
      <w:r w:rsidR="00496D2C">
        <w:rPr>
          <w:rFonts w:cstheme="minorHAnsi"/>
          <w:lang w:val="en-US"/>
        </w:rPr>
        <w:t xml:space="preserve"> checked for ripeness</w:t>
      </w:r>
      <w:r w:rsidR="005D754F" w:rsidRPr="00EB20DF">
        <w:rPr>
          <w:rFonts w:cstheme="minorHAnsi"/>
          <w:lang w:val="en-US"/>
        </w:rPr>
        <w:t xml:space="preserve"> </w:t>
      </w:r>
      <w:r w:rsidR="00496D2C">
        <w:rPr>
          <w:rFonts w:cstheme="minorHAnsi"/>
          <w:lang w:val="en-US"/>
        </w:rPr>
        <w:t xml:space="preserve">and </w:t>
      </w:r>
      <w:r w:rsidR="005D754F" w:rsidRPr="00EB20DF">
        <w:rPr>
          <w:rFonts w:cstheme="minorHAnsi"/>
          <w:lang w:val="en-US"/>
        </w:rPr>
        <w:t xml:space="preserve">immediately stored in water tanks on boats and </w:t>
      </w:r>
      <w:r w:rsidR="005D754F" w:rsidRPr="00602665">
        <w:rPr>
          <w:rFonts w:cstheme="minorHAnsi"/>
          <w:lang w:val="en-US"/>
        </w:rPr>
        <w:t>transported to local facilities</w:t>
      </w:r>
      <w:r w:rsidR="00A400E7" w:rsidRPr="00602665">
        <w:rPr>
          <w:rFonts w:cstheme="minorHAnsi"/>
          <w:lang w:val="en-US"/>
        </w:rPr>
        <w:t>. They were anaesthetized using clove oil (</w:t>
      </w:r>
      <w:commentRangeStart w:id="4"/>
      <w:r w:rsidR="00A400E7" w:rsidRPr="00A604AF">
        <w:rPr>
          <w:rFonts w:cstheme="minorHAnsi"/>
          <w:highlight w:val="yellow"/>
          <w:lang w:val="en-US"/>
        </w:rPr>
        <w:t>DILUTION?</w:t>
      </w:r>
      <w:commentRangeEnd w:id="4"/>
      <w:r w:rsidR="001973D0">
        <w:rPr>
          <w:rStyle w:val="Marquedecommentaire"/>
        </w:rPr>
        <w:commentReference w:id="4"/>
      </w:r>
      <w:r w:rsidR="00A400E7" w:rsidRPr="0096610B">
        <w:rPr>
          <w:rFonts w:cstheme="minorHAnsi"/>
          <w:lang w:val="en-US"/>
        </w:rPr>
        <w:t>)</w:t>
      </w:r>
      <w:r w:rsidR="00B04B6D" w:rsidRPr="0096610B">
        <w:rPr>
          <w:rFonts w:cstheme="minorHAnsi"/>
          <w:lang w:val="en-US"/>
        </w:rPr>
        <w:t xml:space="preserve"> </w:t>
      </w:r>
      <w:r w:rsidR="00A400E7" w:rsidRPr="00EB20DF">
        <w:rPr>
          <w:rFonts w:cstheme="minorHAnsi"/>
          <w:lang w:val="en-US"/>
        </w:rPr>
        <w:t xml:space="preserve">and </w:t>
      </w:r>
      <w:r w:rsidR="00A400E7" w:rsidRPr="00602665">
        <w:rPr>
          <w:rFonts w:cstheme="minorHAnsi"/>
          <w:lang w:val="en-US"/>
        </w:rPr>
        <w:t xml:space="preserve">measured (total length (nearest mm) and weighted (neared g); see table X. Scales were sampled for age determination </w:t>
      </w:r>
      <w:r w:rsidR="00B04B6D" w:rsidRPr="00602665">
        <w:rPr>
          <w:rFonts w:cstheme="minorHAnsi"/>
          <w:lang w:val="en-US"/>
        </w:rPr>
        <w:t xml:space="preserve">for gametes </w:t>
      </w:r>
      <w:r w:rsidR="005D754F" w:rsidRPr="00602665">
        <w:rPr>
          <w:rFonts w:cstheme="minorHAnsi"/>
          <w:lang w:val="en-US"/>
        </w:rPr>
        <w:t>stripp</w:t>
      </w:r>
      <w:r w:rsidR="00B04B6D" w:rsidRPr="00602665">
        <w:rPr>
          <w:rFonts w:cstheme="minorHAnsi"/>
          <w:lang w:val="en-US"/>
        </w:rPr>
        <w:t>ing</w:t>
      </w:r>
      <w:r w:rsidR="00D44129" w:rsidRPr="00602665">
        <w:rPr>
          <w:rFonts w:cstheme="minorHAnsi"/>
          <w:lang w:val="en-US"/>
        </w:rPr>
        <w:t>, and g</w:t>
      </w:r>
      <w:r w:rsidR="00B04B6D" w:rsidRPr="00602665">
        <w:rPr>
          <w:rFonts w:cstheme="minorHAnsi"/>
          <w:lang w:val="en-US"/>
        </w:rPr>
        <w:t xml:space="preserve">ametes </w:t>
      </w:r>
      <w:r w:rsidR="00A400E7" w:rsidRPr="00A604AF">
        <w:rPr>
          <w:rFonts w:cstheme="minorHAnsi"/>
          <w:lang w:val="en-US"/>
        </w:rPr>
        <w:t xml:space="preserve">were stripped. </w:t>
      </w:r>
      <w:r w:rsidR="00B04B6D" w:rsidRPr="00A604AF">
        <w:rPr>
          <w:rFonts w:cstheme="minorHAnsi"/>
          <w:lang w:val="en-US"/>
        </w:rPr>
        <w:t xml:space="preserve">Constance and Lake Bourget </w:t>
      </w:r>
      <w:r w:rsidR="00D44129" w:rsidRPr="00A604AF">
        <w:rPr>
          <w:rFonts w:cstheme="minorHAnsi"/>
          <w:lang w:val="en-US"/>
        </w:rPr>
        <w:t xml:space="preserve">gametes </w:t>
      </w:r>
      <w:r w:rsidR="00B04B6D" w:rsidRPr="00A604AF">
        <w:rPr>
          <w:rFonts w:cstheme="minorHAnsi"/>
          <w:lang w:val="en-US"/>
        </w:rPr>
        <w:t xml:space="preserve">were stored </w:t>
      </w:r>
      <w:commentRangeStart w:id="5"/>
      <w:r w:rsidR="00B04B6D" w:rsidRPr="00A604AF">
        <w:rPr>
          <w:rFonts w:cstheme="minorHAnsi"/>
          <w:lang w:val="en-US"/>
        </w:rPr>
        <w:t>at X°C</w:t>
      </w:r>
      <w:commentRangeEnd w:id="5"/>
      <w:r w:rsidR="002C1EDA">
        <w:rPr>
          <w:rStyle w:val="Marquedecommentaire"/>
        </w:rPr>
        <w:commentReference w:id="5"/>
      </w:r>
      <w:r w:rsidR="00B04B6D" w:rsidRPr="00A604AF">
        <w:rPr>
          <w:rFonts w:cstheme="minorHAnsi"/>
          <w:lang w:val="en-US"/>
        </w:rPr>
        <w:t xml:space="preserve"> and </w:t>
      </w:r>
      <w:r w:rsidR="00D44129" w:rsidRPr="00A604AF">
        <w:rPr>
          <w:rFonts w:cstheme="minorHAnsi"/>
          <w:lang w:val="en-US"/>
        </w:rPr>
        <w:t xml:space="preserve">immediately </w:t>
      </w:r>
      <w:r w:rsidR="00B04B6D" w:rsidRPr="00A604AF">
        <w:rPr>
          <w:rFonts w:cstheme="minorHAnsi"/>
          <w:lang w:val="en-US"/>
        </w:rPr>
        <w:t>transported to the INRA</w:t>
      </w:r>
      <w:r w:rsidR="002C1EDA">
        <w:rPr>
          <w:rFonts w:cstheme="minorHAnsi"/>
          <w:lang w:val="en-US"/>
        </w:rPr>
        <w:t>E</w:t>
      </w:r>
      <w:r w:rsidR="00B04B6D" w:rsidRPr="00A604AF">
        <w:rPr>
          <w:rFonts w:cstheme="minorHAnsi"/>
          <w:lang w:val="en-US"/>
        </w:rPr>
        <w:t xml:space="preserve"> facilities in Thonon les </w:t>
      </w:r>
      <w:proofErr w:type="spellStart"/>
      <w:r w:rsidR="00B04B6D" w:rsidRPr="00A604AF">
        <w:rPr>
          <w:rFonts w:cstheme="minorHAnsi"/>
          <w:lang w:val="en-US"/>
        </w:rPr>
        <w:t>Bains</w:t>
      </w:r>
      <w:proofErr w:type="spellEnd"/>
      <w:r w:rsidR="00B04B6D" w:rsidRPr="00A604AF">
        <w:rPr>
          <w:rFonts w:cstheme="minorHAnsi"/>
          <w:lang w:val="en-US"/>
        </w:rPr>
        <w:t xml:space="preserve">. </w:t>
      </w:r>
    </w:p>
    <w:p w14:paraId="0A3A7BC9" w14:textId="62FE502F" w:rsidR="008216B3" w:rsidRPr="0096610B" w:rsidRDefault="008216B3" w:rsidP="008216B3">
      <w:pPr>
        <w:rPr>
          <w:rFonts w:cstheme="minorHAnsi"/>
          <w:lang w:val="en-US"/>
        </w:rPr>
      </w:pPr>
      <w:r w:rsidRPr="00EB20DF">
        <w:rPr>
          <w:rFonts w:cstheme="minorHAnsi"/>
          <w:lang w:val="en-US"/>
        </w:rPr>
        <w:t>For each of the females, a sub</w:t>
      </w:r>
      <w:r w:rsidR="000C6D7D" w:rsidRPr="00602665">
        <w:rPr>
          <w:rFonts w:cstheme="minorHAnsi"/>
          <w:lang w:val="en-US"/>
        </w:rPr>
        <w:t>-</w:t>
      </w:r>
      <w:r w:rsidRPr="00602665">
        <w:rPr>
          <w:rFonts w:cstheme="minorHAnsi"/>
          <w:lang w:val="en-US"/>
        </w:rPr>
        <w:t xml:space="preserve">sample of </w:t>
      </w:r>
      <w:r w:rsidR="00C77B52" w:rsidRPr="00602665">
        <w:rPr>
          <w:rFonts w:cstheme="minorHAnsi"/>
          <w:lang w:val="en-US"/>
        </w:rPr>
        <w:t>unfertilized eggs</w:t>
      </w:r>
      <w:r w:rsidRPr="00602665">
        <w:rPr>
          <w:rFonts w:cstheme="minorHAnsi"/>
          <w:lang w:val="en-US"/>
        </w:rPr>
        <w:t xml:space="preserve"> were collected </w:t>
      </w:r>
      <w:r w:rsidR="000C6D7D" w:rsidRPr="00602665">
        <w:rPr>
          <w:rFonts w:cstheme="minorHAnsi"/>
          <w:lang w:val="en-US"/>
        </w:rPr>
        <w:t xml:space="preserve">for </w:t>
      </w:r>
      <w:r w:rsidRPr="00602665">
        <w:rPr>
          <w:rFonts w:cstheme="minorHAnsi"/>
          <w:lang w:val="en-US"/>
        </w:rPr>
        <w:t xml:space="preserve">dry mass measurements. </w:t>
      </w:r>
      <w:r w:rsidR="000C6D7D" w:rsidRPr="00A604AF">
        <w:rPr>
          <w:rFonts w:cstheme="minorHAnsi"/>
          <w:lang w:val="en-US"/>
        </w:rPr>
        <w:t>Ten</w:t>
      </w:r>
      <w:r w:rsidRPr="00A604AF">
        <w:rPr>
          <w:rFonts w:cstheme="minorHAnsi"/>
          <w:lang w:val="en-US"/>
        </w:rPr>
        <w:t xml:space="preserve"> separate eggs were collected from each of them as well as</w:t>
      </w:r>
      <w:r w:rsidR="000C6D7D" w:rsidRPr="00A604AF">
        <w:rPr>
          <w:rFonts w:cstheme="minorHAnsi"/>
          <w:lang w:val="en-US"/>
        </w:rPr>
        <w:t xml:space="preserve"> a batch</w:t>
      </w:r>
      <w:r w:rsidRPr="00A604AF">
        <w:rPr>
          <w:rFonts w:cstheme="minorHAnsi"/>
          <w:lang w:val="en-US"/>
        </w:rPr>
        <w:t xml:space="preserve"> </w:t>
      </w:r>
      <w:r w:rsidR="000C6D7D" w:rsidRPr="00A604AF">
        <w:rPr>
          <w:rFonts w:cstheme="minorHAnsi"/>
          <w:lang w:val="en-US"/>
        </w:rPr>
        <w:t xml:space="preserve">of </w:t>
      </w:r>
      <w:r w:rsidRPr="00A604AF">
        <w:rPr>
          <w:rFonts w:cstheme="minorHAnsi"/>
          <w:lang w:val="en-US"/>
        </w:rPr>
        <w:t>30 eggs. The samples were placed in an oven</w:t>
      </w:r>
      <w:r w:rsidR="000C6D7D" w:rsidRPr="00A604AF">
        <w:rPr>
          <w:rFonts w:cstheme="minorHAnsi"/>
          <w:lang w:val="en-US"/>
        </w:rPr>
        <w:t>-</w:t>
      </w:r>
      <w:proofErr w:type="spellStart"/>
      <w:r w:rsidR="000C6D7D" w:rsidRPr="00A604AF">
        <w:rPr>
          <w:rFonts w:cstheme="minorHAnsi"/>
          <w:lang w:val="en-US"/>
        </w:rPr>
        <w:t>dryed</w:t>
      </w:r>
      <w:proofErr w:type="spellEnd"/>
      <w:r w:rsidRPr="00A604AF">
        <w:rPr>
          <w:rFonts w:cstheme="minorHAnsi"/>
          <w:lang w:val="en-US"/>
        </w:rPr>
        <w:t xml:space="preserve"> at </w:t>
      </w:r>
      <w:r w:rsidR="002C6230">
        <w:rPr>
          <w:rFonts w:cstheme="minorHAnsi"/>
          <w:lang w:val="en-US"/>
        </w:rPr>
        <w:t>60</w:t>
      </w:r>
      <w:r w:rsidRPr="00A604AF">
        <w:rPr>
          <w:rFonts w:cstheme="minorHAnsi"/>
          <w:lang w:val="en-US"/>
        </w:rPr>
        <w:t>°C for 4 days</w:t>
      </w:r>
      <w:r w:rsidR="002C6230">
        <w:rPr>
          <w:rFonts w:cstheme="minorHAnsi"/>
          <w:lang w:val="en-US"/>
        </w:rPr>
        <w:t xml:space="preserve"> and</w:t>
      </w:r>
      <w:r w:rsidRPr="00A604AF">
        <w:rPr>
          <w:rFonts w:cstheme="minorHAnsi"/>
          <w:lang w:val="en-US"/>
        </w:rPr>
        <w:t xml:space="preserve"> weigh</w:t>
      </w:r>
      <w:r w:rsidR="002C6230">
        <w:rPr>
          <w:rFonts w:cstheme="minorHAnsi"/>
          <w:lang w:val="en-US"/>
        </w:rPr>
        <w:t>t</w:t>
      </w:r>
      <w:r w:rsidRPr="00A604AF">
        <w:rPr>
          <w:rFonts w:cstheme="minorHAnsi"/>
          <w:lang w:val="en-US"/>
        </w:rPr>
        <w:t>ed (</w:t>
      </w:r>
      <w:r w:rsidR="002C6230">
        <w:rPr>
          <w:rFonts w:cstheme="minorHAnsi"/>
          <w:lang w:val="en-US"/>
        </w:rPr>
        <w:t>±</w:t>
      </w:r>
      <w:r w:rsidRPr="00A604AF">
        <w:rPr>
          <w:rFonts w:cstheme="minorHAnsi"/>
          <w:lang w:val="en-US"/>
        </w:rPr>
        <w:t xml:space="preserve"> 0.1 mg).</w:t>
      </w:r>
    </w:p>
    <w:p w14:paraId="3399089F" w14:textId="6CB58B60" w:rsidR="008216B3" w:rsidRPr="002C6230" w:rsidRDefault="008216B3" w:rsidP="00A604AF">
      <w:pPr>
        <w:rPr>
          <w:rFonts w:cstheme="minorHAnsi"/>
          <w:i/>
          <w:lang w:val="en-US"/>
        </w:rPr>
      </w:pPr>
    </w:p>
    <w:p w14:paraId="424BF5BA" w14:textId="5F0F2003" w:rsidR="00C00FA4" w:rsidRPr="00EB20DF" w:rsidRDefault="008216B3" w:rsidP="00A604AF">
      <w:pPr>
        <w:rPr>
          <w:rFonts w:cstheme="minorHAnsi"/>
          <w:b/>
          <w:i/>
          <w:lang w:val="en-GB"/>
        </w:rPr>
      </w:pPr>
      <w:r w:rsidRPr="00EB20DF">
        <w:rPr>
          <w:rFonts w:cstheme="minorHAnsi"/>
          <w:i/>
          <w:lang w:val="en-GB"/>
        </w:rPr>
        <w:t>Crossing</w:t>
      </w:r>
      <w:r w:rsidRPr="00602665">
        <w:rPr>
          <w:rFonts w:cstheme="minorHAnsi"/>
          <w:i/>
          <w:lang w:val="en-GB"/>
        </w:rPr>
        <w:t xml:space="preserve"> design</w:t>
      </w:r>
      <w:r w:rsidR="00156ED4" w:rsidRPr="00602665">
        <w:rPr>
          <w:rFonts w:cstheme="minorHAnsi"/>
          <w:i/>
          <w:lang w:val="en-GB"/>
        </w:rPr>
        <w:t xml:space="preserve"> and artificial fertilizations</w:t>
      </w:r>
      <w:r w:rsidRPr="00602665" w:rsidDel="00C00FA4">
        <w:rPr>
          <w:rFonts w:cstheme="minorHAnsi"/>
          <w:lang w:val="en-US"/>
        </w:rPr>
        <w:t xml:space="preserve"> </w:t>
      </w:r>
    </w:p>
    <w:p w14:paraId="4FC7FA2F" w14:textId="3A515625" w:rsidR="005624EB" w:rsidRPr="00602665" w:rsidRDefault="00496D2C" w:rsidP="005624EB">
      <w:pPr>
        <w:rPr>
          <w:rFonts w:cstheme="minorHAnsi"/>
          <w:lang w:val="en-US"/>
        </w:rPr>
      </w:pPr>
      <w:r>
        <w:rPr>
          <w:rFonts w:cstheme="minorHAnsi"/>
          <w:lang w:val="en-US"/>
        </w:rPr>
        <w:t>S</w:t>
      </w:r>
      <w:r w:rsidR="00C00FA4" w:rsidRPr="00EB20DF">
        <w:rPr>
          <w:rFonts w:cstheme="minorHAnsi"/>
          <w:lang w:val="en-US"/>
        </w:rPr>
        <w:t xml:space="preserve">tandard </w:t>
      </w:r>
      <w:r w:rsidR="005624EB" w:rsidRPr="00602665">
        <w:rPr>
          <w:rFonts w:cstheme="minorHAnsi"/>
          <w:lang w:val="en-US"/>
        </w:rPr>
        <w:t xml:space="preserve">water was used for </w:t>
      </w:r>
      <w:r w:rsidR="009644CD" w:rsidRPr="00602665">
        <w:rPr>
          <w:rFonts w:cstheme="minorHAnsi"/>
          <w:lang w:val="en-US"/>
        </w:rPr>
        <w:t>the entire</w:t>
      </w:r>
      <w:r w:rsidR="005624EB" w:rsidRPr="00602665">
        <w:rPr>
          <w:rFonts w:cstheme="minorHAnsi"/>
          <w:lang w:val="en-US"/>
        </w:rPr>
        <w:t xml:space="preserve"> experiment </w:t>
      </w:r>
      <w:r w:rsidR="008153B0" w:rsidRPr="00602665">
        <w:rPr>
          <w:rFonts w:cstheme="minorHAnsi"/>
          <w:lang w:val="en-US"/>
        </w:rPr>
        <w:t xml:space="preserve">according to the OECD </w:t>
      </w:r>
      <w:r w:rsidR="00DF0300" w:rsidRPr="00EB20DF">
        <w:rPr>
          <w:rFonts w:cstheme="minorHAnsi"/>
          <w:lang w:val="en-US"/>
        </w:rPr>
        <w:fldChar w:fldCharType="begin" w:fldLock="1"/>
      </w:r>
      <w:r w:rsidR="00B675E1">
        <w:rPr>
          <w:rFonts w:cstheme="minorHAnsi"/>
          <w:lang w:val="en-US"/>
        </w:rPr>
        <w:instrText>ADDIN CSL_CITATION {"citationItems":[{"id":"ITEM-1","itemData":{"author":[{"dropping-particle":"","family":"OCDE","given":"","non-dropping-particle":"","parse-names":false,"suffix":""}],"id":"ITEM-1","issued":{"date-parts":[["1992"]]},"title":"OECD guideline for the testing of chemicals 203 (fish acute toxicity test). Annex 2. http://www.oecd.org/ chemicalsafety/assessmentofchemicals/1948241.pdf.","type":"patent"},"uris":["http://www.mendeley.com/documents/?uuid=42f7e0b6-4340-4af2-b37e-cad97ed818a0"]}],"mendeley":{"formattedCitation":"(OCDE, 1992)","manualFormatting":"(1992)","plainTextFormattedCitation":"(OCDE, 1992)","previouslyFormattedCitation":"(OCDE, 1992)"},"properties":{"noteIndex":0},"schema":"https://github.com/citation-style-language/schema/raw/master/csl-citation.json"}</w:instrText>
      </w:r>
      <w:r w:rsidR="00DF0300" w:rsidRPr="00EB20DF">
        <w:rPr>
          <w:rFonts w:cstheme="minorHAnsi"/>
          <w:lang w:val="en-US"/>
        </w:rPr>
        <w:fldChar w:fldCharType="separate"/>
      </w:r>
      <w:r w:rsidR="00DF0300" w:rsidRPr="00EB20DF">
        <w:rPr>
          <w:rFonts w:cstheme="minorHAnsi"/>
          <w:noProof/>
          <w:lang w:val="en-US"/>
        </w:rPr>
        <w:t>(</w:t>
      </w:r>
      <w:r w:rsidR="00DF0300" w:rsidRPr="00602665">
        <w:rPr>
          <w:rFonts w:cstheme="minorHAnsi"/>
          <w:noProof/>
          <w:lang w:val="en-US"/>
        </w:rPr>
        <w:t>1992)</w:t>
      </w:r>
      <w:r w:rsidR="00DF0300" w:rsidRPr="00EB20DF">
        <w:rPr>
          <w:rFonts w:cstheme="minorHAnsi"/>
          <w:lang w:val="en-US"/>
        </w:rPr>
        <w:fldChar w:fldCharType="end"/>
      </w:r>
      <w:r w:rsidR="008153B0" w:rsidRPr="0096610B">
        <w:rPr>
          <w:rFonts w:cstheme="minorHAnsi"/>
          <w:lang w:val="en-US"/>
        </w:rPr>
        <w:t xml:space="preserve"> guidelines</w:t>
      </w:r>
      <w:r w:rsidR="00C00FA4" w:rsidRPr="00EB20DF">
        <w:rPr>
          <w:rFonts w:cstheme="minorHAnsi"/>
          <w:lang w:val="en-US"/>
        </w:rPr>
        <w:t xml:space="preserve"> both for fertilization and for incubation</w:t>
      </w:r>
      <w:r w:rsidR="005624EB" w:rsidRPr="00EB20DF">
        <w:rPr>
          <w:rFonts w:cstheme="minorHAnsi"/>
          <w:lang w:val="en-US"/>
        </w:rPr>
        <w:t>.</w:t>
      </w:r>
    </w:p>
    <w:p w14:paraId="419D48D4" w14:textId="7EB6BF25" w:rsidR="00156ED4" w:rsidRPr="00A604AF" w:rsidRDefault="00505FDB" w:rsidP="00D900B8">
      <w:pPr>
        <w:rPr>
          <w:rFonts w:cstheme="minorHAnsi"/>
          <w:lang w:val="en-US"/>
        </w:rPr>
      </w:pPr>
      <w:r w:rsidRPr="0096610B">
        <w:rPr>
          <w:rFonts w:cstheme="minorHAnsi"/>
          <w:lang w:val="en-US"/>
        </w:rPr>
        <w:t xml:space="preserve">We fertilized fish by creating </w:t>
      </w:r>
      <w:r w:rsidR="00156ED4" w:rsidRPr="00EB20DF">
        <w:rPr>
          <w:rFonts w:cstheme="minorHAnsi"/>
          <w:lang w:val="en-US"/>
        </w:rPr>
        <w:t xml:space="preserve">3 </w:t>
      </w:r>
      <w:r w:rsidRPr="00602665">
        <w:rPr>
          <w:rFonts w:cstheme="minorHAnsi"/>
          <w:lang w:val="en-US"/>
        </w:rPr>
        <w:t>blocks of 3 dams x 4 sires according to a full factorial design for Lake Geneva and Lake Bourget</w:t>
      </w:r>
      <w:r w:rsidR="00156ED4" w:rsidRPr="00602665">
        <w:rPr>
          <w:rFonts w:cstheme="minorHAnsi"/>
          <w:lang w:val="en-US"/>
        </w:rPr>
        <w:t xml:space="preserve"> and</w:t>
      </w:r>
      <w:r w:rsidRPr="00602665">
        <w:rPr>
          <w:rFonts w:cstheme="minorHAnsi"/>
          <w:lang w:val="en-US"/>
        </w:rPr>
        <w:t xml:space="preserve"> </w:t>
      </w:r>
      <w:r w:rsidR="00156ED4" w:rsidRPr="00602665">
        <w:rPr>
          <w:rFonts w:cstheme="minorHAnsi"/>
          <w:lang w:val="en-US"/>
        </w:rPr>
        <w:t xml:space="preserve">Lake Constance pelagic </w:t>
      </w:r>
      <w:r w:rsidRPr="00602665">
        <w:rPr>
          <w:rFonts w:cstheme="minorHAnsi"/>
          <w:lang w:val="en-US"/>
        </w:rPr>
        <w:t xml:space="preserve">populations, and </w:t>
      </w:r>
      <w:r w:rsidR="00156ED4" w:rsidRPr="00602665">
        <w:rPr>
          <w:rFonts w:cstheme="minorHAnsi"/>
          <w:lang w:val="en-US"/>
        </w:rPr>
        <w:t xml:space="preserve">1 block </w:t>
      </w:r>
      <w:r w:rsidRPr="00602665">
        <w:rPr>
          <w:rFonts w:cstheme="minorHAnsi"/>
          <w:lang w:val="en-US"/>
        </w:rPr>
        <w:t xml:space="preserve">for </w:t>
      </w:r>
      <w:r w:rsidR="00156ED4" w:rsidRPr="00602665">
        <w:rPr>
          <w:rFonts w:cstheme="minorHAnsi"/>
          <w:lang w:val="en-US"/>
        </w:rPr>
        <w:t>Lake Constance littoral morph because of low spawners catches</w:t>
      </w:r>
      <w:r w:rsidRPr="00A604AF">
        <w:rPr>
          <w:rFonts w:cstheme="minorHAnsi"/>
          <w:lang w:val="en-US"/>
        </w:rPr>
        <w:t xml:space="preserve">. </w:t>
      </w:r>
    </w:p>
    <w:p w14:paraId="0DC79E77" w14:textId="5510586A" w:rsidR="00287CD5" w:rsidRPr="00EB20DF" w:rsidRDefault="007C54F3" w:rsidP="00D900B8">
      <w:pPr>
        <w:rPr>
          <w:rFonts w:cstheme="minorHAnsi"/>
          <w:lang w:val="en-US"/>
        </w:rPr>
      </w:pPr>
      <w:r w:rsidRPr="00A604AF">
        <w:rPr>
          <w:rFonts w:cstheme="minorHAnsi"/>
          <w:highlight w:val="yellow"/>
          <w:lang w:val="en-US"/>
        </w:rPr>
        <w:t xml:space="preserve">Eggs were </w:t>
      </w:r>
      <w:r w:rsidR="00D51F66" w:rsidRPr="00A604AF">
        <w:rPr>
          <w:rFonts w:cstheme="minorHAnsi"/>
          <w:highlight w:val="yellow"/>
          <w:lang w:val="en-US"/>
        </w:rPr>
        <w:t>kept</w:t>
      </w:r>
      <w:r w:rsidRPr="00A604AF">
        <w:rPr>
          <w:rFonts w:cstheme="minorHAnsi"/>
          <w:highlight w:val="yellow"/>
          <w:lang w:val="en-US"/>
        </w:rPr>
        <w:t xml:space="preserve"> for 24h (?) </w:t>
      </w:r>
      <w:r w:rsidR="00287CD5" w:rsidRPr="00A604AF">
        <w:rPr>
          <w:rFonts w:cstheme="minorHAnsi"/>
          <w:highlight w:val="yellow"/>
          <w:lang w:val="en-US"/>
        </w:rPr>
        <w:t xml:space="preserve">in </w:t>
      </w:r>
      <w:r w:rsidRPr="0096610B">
        <w:rPr>
          <w:rFonts w:cstheme="minorHAnsi"/>
          <w:highlight w:val="yellow"/>
          <w:lang w:val="en-US"/>
        </w:rPr>
        <w:t>petri dishes</w:t>
      </w:r>
      <w:r w:rsidR="00287CD5" w:rsidRPr="00A604AF">
        <w:rPr>
          <w:rFonts w:cstheme="minorHAnsi"/>
          <w:highlight w:val="yellow"/>
          <w:lang w:val="en-US"/>
        </w:rPr>
        <w:t xml:space="preserve"> at X°C</w:t>
      </w:r>
      <w:r w:rsidRPr="0096610B">
        <w:rPr>
          <w:rFonts w:cstheme="minorHAnsi"/>
          <w:lang w:val="en-US"/>
        </w:rPr>
        <w:t>, in the dark.</w:t>
      </w:r>
    </w:p>
    <w:p w14:paraId="5A5C4D4D" w14:textId="65C8D5BA" w:rsidR="008216B3" w:rsidRPr="00A604AF" w:rsidRDefault="00D900B8" w:rsidP="00D900B8">
      <w:pPr>
        <w:rPr>
          <w:rFonts w:cstheme="minorHAnsi"/>
          <w:lang w:val="en-US"/>
        </w:rPr>
      </w:pPr>
      <w:r w:rsidRPr="00602665">
        <w:rPr>
          <w:rFonts w:cstheme="minorHAnsi"/>
          <w:lang w:val="en-US"/>
        </w:rPr>
        <w:lastRenderedPageBreak/>
        <w:t xml:space="preserve">The day after fertilization, all egg families </w:t>
      </w:r>
      <w:r w:rsidR="00EB0468" w:rsidRPr="00602665">
        <w:rPr>
          <w:rFonts w:cstheme="minorHAnsi"/>
          <w:lang w:val="en-US"/>
        </w:rPr>
        <w:t xml:space="preserve">were </w:t>
      </w:r>
      <w:r w:rsidRPr="00A604AF">
        <w:rPr>
          <w:rFonts w:cstheme="minorHAnsi"/>
          <w:lang w:val="en-US"/>
        </w:rPr>
        <w:t>observed to roughly verify the fertilization rate of each family. This exclude</w:t>
      </w:r>
      <w:r w:rsidR="00EB0468" w:rsidRPr="00A604AF">
        <w:rPr>
          <w:rFonts w:cstheme="minorHAnsi"/>
          <w:lang w:val="en-US"/>
        </w:rPr>
        <w:t>s</w:t>
      </w:r>
      <w:r w:rsidRPr="00A604AF">
        <w:rPr>
          <w:rFonts w:cstheme="minorHAnsi"/>
          <w:lang w:val="en-US"/>
        </w:rPr>
        <w:t xml:space="preserve"> families that appear to have the least </w:t>
      </w:r>
      <w:r w:rsidR="009644CD" w:rsidRPr="00A604AF">
        <w:rPr>
          <w:rFonts w:cstheme="minorHAnsi"/>
          <w:lang w:val="en-US"/>
        </w:rPr>
        <w:t xml:space="preserve">concluding results </w:t>
      </w:r>
      <w:r w:rsidRPr="00A604AF">
        <w:rPr>
          <w:rFonts w:cstheme="minorHAnsi"/>
          <w:lang w:val="en-US"/>
        </w:rPr>
        <w:t xml:space="preserve">(no membrane detachment). </w:t>
      </w:r>
      <w:r w:rsidR="00EB0468" w:rsidRPr="00A604AF">
        <w:rPr>
          <w:rFonts w:cstheme="minorHAnsi"/>
          <w:lang w:val="en-US"/>
        </w:rPr>
        <w:t>Ultimately</w:t>
      </w:r>
      <w:r w:rsidRPr="00A604AF">
        <w:rPr>
          <w:rFonts w:cstheme="minorHAnsi"/>
          <w:lang w:val="en-US"/>
        </w:rPr>
        <w:t xml:space="preserve">, 36 families were obtained for each of the populations </w:t>
      </w:r>
      <w:r w:rsidR="00EB0468" w:rsidRPr="00A604AF">
        <w:rPr>
          <w:rFonts w:cstheme="minorHAnsi"/>
          <w:lang w:val="en-US"/>
        </w:rPr>
        <w:t xml:space="preserve">from </w:t>
      </w:r>
      <w:r w:rsidRPr="00A604AF">
        <w:rPr>
          <w:rFonts w:cstheme="minorHAnsi"/>
          <w:lang w:val="en-US"/>
        </w:rPr>
        <w:t>Lake Geneva, Bourget and Pelagic Constance, and 12 families for Coastal Constance (</w:t>
      </w:r>
      <w:r w:rsidR="00EB0468" w:rsidRPr="00A604AF">
        <w:rPr>
          <w:rFonts w:cstheme="minorHAnsi"/>
          <w:lang w:val="en-US"/>
        </w:rPr>
        <w:t xml:space="preserve">due to the </w:t>
      </w:r>
      <w:r w:rsidRPr="00A604AF">
        <w:rPr>
          <w:rFonts w:cstheme="minorHAnsi"/>
          <w:lang w:val="en-US"/>
        </w:rPr>
        <w:t xml:space="preserve">lack of spawners). </w:t>
      </w:r>
    </w:p>
    <w:tbl>
      <w:tblPr>
        <w:tblStyle w:val="Grilledutableau"/>
        <w:tblW w:w="8911" w:type="dxa"/>
        <w:tblLook w:val="04A0" w:firstRow="1" w:lastRow="0" w:firstColumn="1" w:lastColumn="0" w:noHBand="0" w:noVBand="1"/>
      </w:tblPr>
      <w:tblGrid>
        <w:gridCol w:w="1555"/>
        <w:gridCol w:w="1134"/>
        <w:gridCol w:w="1842"/>
        <w:gridCol w:w="1588"/>
        <w:gridCol w:w="1485"/>
        <w:gridCol w:w="1307"/>
      </w:tblGrid>
      <w:tr w:rsidR="0076726B" w:rsidRPr="0076726B" w14:paraId="58EB9F1A" w14:textId="77777777" w:rsidTr="0076726B">
        <w:trPr>
          <w:trHeight w:val="604"/>
        </w:trPr>
        <w:tc>
          <w:tcPr>
            <w:tcW w:w="1555" w:type="dxa"/>
          </w:tcPr>
          <w:p w14:paraId="3C8C8B4D" w14:textId="2396B7EB" w:rsidR="0076726B" w:rsidRPr="0076726B" w:rsidRDefault="0076726B" w:rsidP="0076726B">
            <w:pPr>
              <w:rPr>
                <w:rFonts w:cstheme="minorHAnsi"/>
                <w:sz w:val="24"/>
                <w:szCs w:val="24"/>
                <w:lang w:val="en-US"/>
              </w:rPr>
            </w:pPr>
            <w:r w:rsidRPr="0076726B">
              <w:rPr>
                <w:rFonts w:cstheme="minorHAnsi"/>
                <w:b/>
                <w:bCs/>
                <w:kern w:val="24"/>
                <w:sz w:val="24"/>
                <w:szCs w:val="24"/>
              </w:rPr>
              <w:t>population</w:t>
            </w:r>
          </w:p>
        </w:tc>
        <w:tc>
          <w:tcPr>
            <w:tcW w:w="1134" w:type="dxa"/>
          </w:tcPr>
          <w:p w14:paraId="491D8B9B" w14:textId="38CE4868" w:rsidR="0076726B" w:rsidRPr="0076726B" w:rsidRDefault="0076726B" w:rsidP="0076726B">
            <w:pPr>
              <w:rPr>
                <w:rFonts w:ascii="Calibri" w:hAnsi="Calibri" w:cs="Calibri"/>
                <w:b/>
                <w:bCs/>
                <w:kern w:val="24"/>
                <w:sz w:val="24"/>
                <w:szCs w:val="24"/>
              </w:rPr>
            </w:pPr>
            <w:proofErr w:type="spellStart"/>
            <w:r>
              <w:rPr>
                <w:rFonts w:ascii="Calibri" w:hAnsi="Calibri" w:cs="Calibri"/>
                <w:b/>
                <w:bCs/>
                <w:kern w:val="24"/>
                <w:sz w:val="24"/>
                <w:szCs w:val="24"/>
              </w:rPr>
              <w:t>Morph</w:t>
            </w:r>
            <w:proofErr w:type="spellEnd"/>
          </w:p>
        </w:tc>
        <w:tc>
          <w:tcPr>
            <w:tcW w:w="1842" w:type="dxa"/>
          </w:tcPr>
          <w:p w14:paraId="76C8EE46" w14:textId="214AAEB8" w:rsidR="0076726B" w:rsidRPr="0076726B" w:rsidRDefault="0076726B" w:rsidP="0076726B">
            <w:pPr>
              <w:rPr>
                <w:rFonts w:cstheme="minorHAnsi"/>
                <w:sz w:val="24"/>
                <w:szCs w:val="24"/>
                <w:lang w:val="en-US"/>
              </w:rPr>
            </w:pPr>
            <w:r w:rsidRPr="0076726B">
              <w:rPr>
                <w:rFonts w:ascii="Calibri" w:hAnsi="Calibri" w:cs="Calibri"/>
                <w:b/>
                <w:bCs/>
                <w:kern w:val="24"/>
                <w:sz w:val="24"/>
                <w:szCs w:val="24"/>
              </w:rPr>
              <w:t>Block 1</w:t>
            </w:r>
          </w:p>
        </w:tc>
        <w:tc>
          <w:tcPr>
            <w:tcW w:w="1588" w:type="dxa"/>
          </w:tcPr>
          <w:p w14:paraId="1569FA74" w14:textId="0C563449" w:rsidR="0076726B" w:rsidRPr="0076726B" w:rsidRDefault="0076726B" w:rsidP="0076726B">
            <w:pPr>
              <w:rPr>
                <w:rFonts w:cstheme="minorHAnsi"/>
                <w:sz w:val="24"/>
                <w:szCs w:val="24"/>
                <w:lang w:val="en-US"/>
              </w:rPr>
            </w:pPr>
            <w:r w:rsidRPr="0076726B">
              <w:rPr>
                <w:rFonts w:ascii="Calibri" w:hAnsi="Calibri" w:cs="Calibri"/>
                <w:b/>
                <w:bCs/>
                <w:kern w:val="24"/>
                <w:sz w:val="24"/>
                <w:szCs w:val="24"/>
              </w:rPr>
              <w:t>Block 2</w:t>
            </w:r>
          </w:p>
        </w:tc>
        <w:tc>
          <w:tcPr>
            <w:tcW w:w="1485" w:type="dxa"/>
          </w:tcPr>
          <w:p w14:paraId="1DB9F3E8" w14:textId="62208AFE" w:rsidR="0076726B" w:rsidRPr="0076726B" w:rsidRDefault="0076726B" w:rsidP="0076726B">
            <w:pPr>
              <w:rPr>
                <w:rFonts w:cstheme="minorHAnsi"/>
                <w:sz w:val="24"/>
                <w:szCs w:val="24"/>
                <w:lang w:val="en-US"/>
              </w:rPr>
            </w:pPr>
            <w:r w:rsidRPr="0076726B">
              <w:rPr>
                <w:rFonts w:ascii="Calibri" w:hAnsi="Calibri" w:cs="Calibri"/>
                <w:b/>
                <w:bCs/>
                <w:kern w:val="24"/>
                <w:sz w:val="24"/>
                <w:szCs w:val="24"/>
              </w:rPr>
              <w:t>Block 3</w:t>
            </w:r>
          </w:p>
        </w:tc>
        <w:tc>
          <w:tcPr>
            <w:tcW w:w="1307" w:type="dxa"/>
          </w:tcPr>
          <w:p w14:paraId="01CED4DD" w14:textId="15810E23" w:rsidR="0076726B" w:rsidRPr="0076726B" w:rsidRDefault="0076726B" w:rsidP="0076726B">
            <w:pPr>
              <w:rPr>
                <w:rFonts w:cstheme="minorHAnsi"/>
                <w:sz w:val="24"/>
                <w:szCs w:val="24"/>
                <w:lang w:val="en-US"/>
              </w:rPr>
            </w:pPr>
            <w:r w:rsidRPr="0076726B">
              <w:rPr>
                <w:rFonts w:ascii="Calibri" w:hAnsi="Calibri" w:cs="Calibri"/>
                <w:b/>
                <w:bCs/>
                <w:kern w:val="24"/>
                <w:sz w:val="24"/>
                <w:szCs w:val="24"/>
              </w:rPr>
              <w:t xml:space="preserve">Nb </w:t>
            </w:r>
            <w:proofErr w:type="spellStart"/>
            <w:r w:rsidRPr="0076726B">
              <w:rPr>
                <w:rFonts w:ascii="Calibri" w:hAnsi="Calibri" w:cs="Calibri"/>
                <w:b/>
                <w:bCs/>
                <w:kern w:val="24"/>
                <w:sz w:val="24"/>
                <w:szCs w:val="24"/>
              </w:rPr>
              <w:t>families</w:t>
            </w:r>
            <w:proofErr w:type="spellEnd"/>
            <w:r w:rsidRPr="0076726B">
              <w:rPr>
                <w:rFonts w:ascii="Calibri" w:hAnsi="Calibri" w:cs="Calibri"/>
                <w:b/>
                <w:bCs/>
                <w:kern w:val="24"/>
                <w:sz w:val="24"/>
                <w:szCs w:val="24"/>
              </w:rPr>
              <w:t xml:space="preserve"> </w:t>
            </w:r>
          </w:p>
        </w:tc>
      </w:tr>
      <w:tr w:rsidR="0076726B" w:rsidRPr="0076726B" w14:paraId="7A3324CF" w14:textId="77777777" w:rsidTr="0076726B">
        <w:trPr>
          <w:trHeight w:val="245"/>
        </w:trPr>
        <w:tc>
          <w:tcPr>
            <w:tcW w:w="1555" w:type="dxa"/>
          </w:tcPr>
          <w:p w14:paraId="62438655" w14:textId="51C74FDA" w:rsidR="0076726B" w:rsidRPr="0076726B" w:rsidRDefault="0076726B" w:rsidP="0076726B">
            <w:pPr>
              <w:rPr>
                <w:rFonts w:cstheme="minorHAnsi"/>
                <w:sz w:val="24"/>
                <w:szCs w:val="24"/>
                <w:lang w:val="en-US"/>
              </w:rPr>
            </w:pPr>
            <w:r w:rsidRPr="0076726B">
              <w:rPr>
                <w:rFonts w:cstheme="minorHAnsi"/>
                <w:b/>
                <w:bCs/>
                <w:kern w:val="24"/>
                <w:sz w:val="24"/>
                <w:szCs w:val="24"/>
                <w:lang w:val="en-US"/>
              </w:rPr>
              <w:t xml:space="preserve">L. </w:t>
            </w:r>
            <w:proofErr w:type="spellStart"/>
            <w:r w:rsidRPr="0076726B">
              <w:rPr>
                <w:rFonts w:cstheme="minorHAnsi"/>
                <w:b/>
                <w:bCs/>
                <w:kern w:val="24"/>
                <w:sz w:val="24"/>
                <w:szCs w:val="24"/>
                <w:lang w:val="en-US"/>
              </w:rPr>
              <w:t>Konnevesi</w:t>
            </w:r>
            <w:proofErr w:type="spellEnd"/>
          </w:p>
        </w:tc>
        <w:tc>
          <w:tcPr>
            <w:tcW w:w="1134" w:type="dxa"/>
          </w:tcPr>
          <w:p w14:paraId="3E0E14F4" w14:textId="77777777" w:rsidR="0076726B" w:rsidRPr="0076726B" w:rsidRDefault="0076726B" w:rsidP="0076726B">
            <w:pPr>
              <w:rPr>
                <w:rFonts w:ascii="Calibri" w:hAnsi="Calibri" w:cs="Calibri"/>
                <w:kern w:val="24"/>
                <w:sz w:val="24"/>
                <w:szCs w:val="24"/>
                <w:lang w:val="en-US"/>
              </w:rPr>
            </w:pPr>
          </w:p>
        </w:tc>
        <w:tc>
          <w:tcPr>
            <w:tcW w:w="1842" w:type="dxa"/>
          </w:tcPr>
          <w:p w14:paraId="53854C36" w14:textId="0D818D15" w:rsidR="0076726B" w:rsidRPr="0076726B" w:rsidRDefault="0076726B" w:rsidP="0076726B">
            <w:pPr>
              <w:rPr>
                <w:rFonts w:cstheme="minorHAnsi"/>
                <w:sz w:val="24"/>
                <w:szCs w:val="24"/>
                <w:lang w:val="en-US"/>
              </w:rPr>
            </w:pPr>
            <w:r w:rsidRPr="0076726B">
              <w:rPr>
                <w:rFonts w:ascii="Calibri" w:hAnsi="Calibri" w:cs="Calibri"/>
                <w:kern w:val="24"/>
                <w:sz w:val="24"/>
                <w:szCs w:val="24"/>
                <w:lang w:val="en-US"/>
              </w:rPr>
              <w:t>4 sires x 3 dams</w:t>
            </w:r>
          </w:p>
        </w:tc>
        <w:tc>
          <w:tcPr>
            <w:tcW w:w="1588" w:type="dxa"/>
          </w:tcPr>
          <w:p w14:paraId="3BC98B95" w14:textId="3A28A3B1" w:rsidR="0076726B" w:rsidRPr="0076726B" w:rsidRDefault="0076726B" w:rsidP="0076726B">
            <w:pPr>
              <w:rPr>
                <w:rFonts w:cstheme="minorHAnsi"/>
                <w:sz w:val="24"/>
                <w:szCs w:val="24"/>
                <w:lang w:val="en-US"/>
              </w:rPr>
            </w:pPr>
            <w:r w:rsidRPr="0076726B">
              <w:rPr>
                <w:rFonts w:ascii="Calibri" w:hAnsi="Calibri" w:cs="Calibri"/>
                <w:kern w:val="24"/>
                <w:sz w:val="24"/>
                <w:szCs w:val="24"/>
                <w:lang w:val="en-US"/>
              </w:rPr>
              <w:t>3x2</w:t>
            </w:r>
          </w:p>
        </w:tc>
        <w:tc>
          <w:tcPr>
            <w:tcW w:w="1485" w:type="dxa"/>
          </w:tcPr>
          <w:p w14:paraId="3DFCB669" w14:textId="441C95A4" w:rsidR="0076726B" w:rsidRPr="0076726B" w:rsidRDefault="0076726B" w:rsidP="0076726B">
            <w:pPr>
              <w:rPr>
                <w:rFonts w:cstheme="minorHAnsi"/>
                <w:sz w:val="24"/>
                <w:szCs w:val="24"/>
                <w:lang w:val="en-US"/>
              </w:rPr>
            </w:pPr>
            <w:r w:rsidRPr="0076726B">
              <w:rPr>
                <w:rFonts w:ascii="Calibri" w:hAnsi="Calibri" w:cs="Calibri"/>
                <w:kern w:val="24"/>
                <w:sz w:val="24"/>
                <w:szCs w:val="24"/>
                <w:lang w:val="en-US"/>
              </w:rPr>
              <w:t>3x2</w:t>
            </w:r>
          </w:p>
        </w:tc>
        <w:tc>
          <w:tcPr>
            <w:tcW w:w="1307" w:type="dxa"/>
          </w:tcPr>
          <w:p w14:paraId="22EEA779" w14:textId="17A59457" w:rsidR="0076726B" w:rsidRPr="0076726B" w:rsidRDefault="0076726B" w:rsidP="0076726B">
            <w:pPr>
              <w:rPr>
                <w:rFonts w:cstheme="minorHAnsi"/>
                <w:sz w:val="24"/>
                <w:szCs w:val="24"/>
                <w:lang w:val="en-US"/>
              </w:rPr>
            </w:pPr>
            <w:r w:rsidRPr="0076726B">
              <w:rPr>
                <w:rFonts w:ascii="Calibri" w:hAnsi="Calibri" w:cs="Calibri"/>
                <w:kern w:val="24"/>
                <w:sz w:val="24"/>
                <w:szCs w:val="24"/>
                <w:lang w:val="en-US"/>
              </w:rPr>
              <w:t>24</w:t>
            </w:r>
          </w:p>
        </w:tc>
      </w:tr>
      <w:tr w:rsidR="0076726B" w:rsidRPr="0076726B" w14:paraId="756589C0" w14:textId="77777777" w:rsidTr="0076726B">
        <w:trPr>
          <w:trHeight w:val="295"/>
        </w:trPr>
        <w:tc>
          <w:tcPr>
            <w:tcW w:w="1555" w:type="dxa"/>
          </w:tcPr>
          <w:p w14:paraId="1717FFEE" w14:textId="664F44EC" w:rsidR="0076726B" w:rsidRPr="0076726B" w:rsidRDefault="0076726B" w:rsidP="0076726B">
            <w:pPr>
              <w:rPr>
                <w:rFonts w:cstheme="minorHAnsi"/>
                <w:sz w:val="24"/>
                <w:szCs w:val="24"/>
                <w:lang w:val="en-US"/>
              </w:rPr>
            </w:pPr>
            <w:r w:rsidRPr="0076726B">
              <w:rPr>
                <w:rFonts w:cstheme="minorHAnsi"/>
                <w:b/>
                <w:bCs/>
                <w:kern w:val="24"/>
                <w:sz w:val="24"/>
                <w:szCs w:val="24"/>
                <w:lang w:val="en-US"/>
              </w:rPr>
              <w:t>L</w:t>
            </w:r>
            <w:r>
              <w:rPr>
                <w:rFonts w:cstheme="minorHAnsi"/>
                <w:b/>
                <w:bCs/>
                <w:kern w:val="24"/>
                <w:sz w:val="24"/>
                <w:szCs w:val="24"/>
                <w:lang w:val="en-US"/>
              </w:rPr>
              <w:t>.</w:t>
            </w:r>
            <w:r w:rsidRPr="0076726B">
              <w:rPr>
                <w:rFonts w:cstheme="minorHAnsi"/>
                <w:b/>
                <w:bCs/>
                <w:kern w:val="24"/>
                <w:sz w:val="24"/>
                <w:szCs w:val="24"/>
                <w:lang w:val="en-US"/>
              </w:rPr>
              <w:t xml:space="preserve"> Constance </w:t>
            </w:r>
          </w:p>
        </w:tc>
        <w:tc>
          <w:tcPr>
            <w:tcW w:w="1134" w:type="dxa"/>
          </w:tcPr>
          <w:p w14:paraId="59D76AEB" w14:textId="13F95D2D" w:rsidR="0076726B" w:rsidRPr="0076726B" w:rsidRDefault="0076726B" w:rsidP="0076726B">
            <w:pPr>
              <w:rPr>
                <w:rFonts w:ascii="Calibri" w:hAnsi="Calibri" w:cs="Calibri"/>
                <w:kern w:val="24"/>
                <w:sz w:val="24"/>
                <w:szCs w:val="24"/>
                <w:lang w:val="en-US"/>
              </w:rPr>
            </w:pPr>
            <w:r w:rsidRPr="0076726B">
              <w:rPr>
                <w:rFonts w:ascii="Calibri" w:hAnsi="Calibri" w:cs="Calibri"/>
                <w:kern w:val="24"/>
                <w:sz w:val="24"/>
                <w:szCs w:val="24"/>
                <w:lang w:val="en-US"/>
              </w:rPr>
              <w:t>pelagic</w:t>
            </w:r>
          </w:p>
        </w:tc>
        <w:tc>
          <w:tcPr>
            <w:tcW w:w="1842" w:type="dxa"/>
          </w:tcPr>
          <w:p w14:paraId="0EC20224" w14:textId="3D46A291" w:rsidR="0076726B" w:rsidRPr="0076726B" w:rsidRDefault="0076726B" w:rsidP="0076726B">
            <w:pPr>
              <w:rPr>
                <w:rFonts w:cstheme="minorHAnsi"/>
                <w:sz w:val="24"/>
                <w:szCs w:val="24"/>
                <w:lang w:val="en-US"/>
              </w:rPr>
            </w:pPr>
            <w:r w:rsidRPr="0076726B">
              <w:rPr>
                <w:rFonts w:ascii="Calibri" w:hAnsi="Calibri" w:cs="Calibri"/>
                <w:kern w:val="24"/>
                <w:sz w:val="24"/>
                <w:szCs w:val="24"/>
                <w:lang w:val="en-US"/>
              </w:rPr>
              <w:t>4x3</w:t>
            </w:r>
          </w:p>
        </w:tc>
        <w:tc>
          <w:tcPr>
            <w:tcW w:w="1588" w:type="dxa"/>
          </w:tcPr>
          <w:p w14:paraId="43D8C6CA" w14:textId="01860B41" w:rsidR="0076726B" w:rsidRPr="0076726B" w:rsidRDefault="0076726B" w:rsidP="0076726B">
            <w:pPr>
              <w:rPr>
                <w:rFonts w:cstheme="minorHAnsi"/>
                <w:sz w:val="24"/>
                <w:szCs w:val="24"/>
                <w:lang w:val="en-US"/>
              </w:rPr>
            </w:pPr>
            <w:r w:rsidRPr="0076726B">
              <w:rPr>
                <w:rFonts w:ascii="Calibri" w:hAnsi="Calibri" w:cs="Calibri"/>
                <w:kern w:val="24"/>
                <w:sz w:val="24"/>
                <w:szCs w:val="24"/>
                <w:lang w:val="en-US"/>
              </w:rPr>
              <w:t>4x3</w:t>
            </w:r>
          </w:p>
        </w:tc>
        <w:tc>
          <w:tcPr>
            <w:tcW w:w="1485" w:type="dxa"/>
          </w:tcPr>
          <w:p w14:paraId="6E4F178F" w14:textId="0E6A5BB6" w:rsidR="0076726B" w:rsidRPr="0076726B" w:rsidRDefault="0076726B" w:rsidP="0076726B">
            <w:pPr>
              <w:rPr>
                <w:rFonts w:cstheme="minorHAnsi"/>
                <w:sz w:val="24"/>
                <w:szCs w:val="24"/>
                <w:lang w:val="en-US"/>
              </w:rPr>
            </w:pPr>
            <w:r w:rsidRPr="0076726B">
              <w:rPr>
                <w:rFonts w:ascii="Calibri" w:hAnsi="Calibri" w:cs="Calibri"/>
                <w:kern w:val="24"/>
                <w:sz w:val="24"/>
                <w:szCs w:val="24"/>
                <w:lang w:val="en-US"/>
              </w:rPr>
              <w:t>4x3</w:t>
            </w:r>
          </w:p>
        </w:tc>
        <w:tc>
          <w:tcPr>
            <w:tcW w:w="1307" w:type="dxa"/>
          </w:tcPr>
          <w:p w14:paraId="6B47C388" w14:textId="214D1735" w:rsidR="0076726B" w:rsidRPr="0076726B" w:rsidRDefault="0076726B" w:rsidP="0076726B">
            <w:pPr>
              <w:rPr>
                <w:rFonts w:cstheme="minorHAnsi"/>
                <w:sz w:val="24"/>
                <w:szCs w:val="24"/>
                <w:lang w:val="en-US"/>
              </w:rPr>
            </w:pPr>
            <w:r w:rsidRPr="0076726B">
              <w:rPr>
                <w:rFonts w:ascii="Calibri" w:hAnsi="Calibri" w:cs="Calibri"/>
                <w:kern w:val="24"/>
                <w:sz w:val="24"/>
                <w:szCs w:val="24"/>
                <w:lang w:val="en-US"/>
              </w:rPr>
              <w:t>36</w:t>
            </w:r>
          </w:p>
        </w:tc>
      </w:tr>
      <w:tr w:rsidR="0076726B" w:rsidRPr="0076726B" w14:paraId="144FC487" w14:textId="77777777" w:rsidTr="0076726B">
        <w:trPr>
          <w:trHeight w:val="308"/>
        </w:trPr>
        <w:tc>
          <w:tcPr>
            <w:tcW w:w="1555" w:type="dxa"/>
          </w:tcPr>
          <w:p w14:paraId="53628854" w14:textId="0A13ECB3" w:rsidR="0076726B" w:rsidRPr="0076726B" w:rsidRDefault="0076726B" w:rsidP="0076726B">
            <w:pPr>
              <w:rPr>
                <w:rFonts w:cstheme="minorHAnsi"/>
                <w:sz w:val="24"/>
                <w:szCs w:val="24"/>
                <w:lang w:val="en-US"/>
              </w:rPr>
            </w:pPr>
            <w:r w:rsidRPr="0076726B">
              <w:rPr>
                <w:rFonts w:cstheme="minorHAnsi"/>
                <w:b/>
                <w:bCs/>
                <w:kern w:val="24"/>
                <w:sz w:val="24"/>
                <w:szCs w:val="24"/>
                <w:lang w:val="en-US"/>
              </w:rPr>
              <w:t>L</w:t>
            </w:r>
            <w:r>
              <w:rPr>
                <w:rFonts w:cstheme="minorHAnsi"/>
                <w:b/>
                <w:bCs/>
                <w:kern w:val="24"/>
                <w:sz w:val="24"/>
                <w:szCs w:val="24"/>
                <w:lang w:val="en-US"/>
              </w:rPr>
              <w:t>.</w:t>
            </w:r>
            <w:r w:rsidRPr="0076726B">
              <w:rPr>
                <w:rFonts w:cstheme="minorHAnsi"/>
                <w:b/>
                <w:bCs/>
                <w:kern w:val="24"/>
                <w:sz w:val="24"/>
                <w:szCs w:val="24"/>
                <w:lang w:val="en-US"/>
              </w:rPr>
              <w:t xml:space="preserve"> Constance </w:t>
            </w:r>
          </w:p>
        </w:tc>
        <w:tc>
          <w:tcPr>
            <w:tcW w:w="1134" w:type="dxa"/>
          </w:tcPr>
          <w:p w14:paraId="47D9EBC3" w14:textId="21BF0B82" w:rsidR="0076726B" w:rsidRPr="0076726B" w:rsidRDefault="0076726B" w:rsidP="0076726B">
            <w:pPr>
              <w:rPr>
                <w:rFonts w:ascii="Calibri" w:hAnsi="Calibri" w:cs="Calibri"/>
                <w:kern w:val="24"/>
                <w:sz w:val="24"/>
                <w:szCs w:val="24"/>
                <w:lang w:val="en-US"/>
              </w:rPr>
            </w:pPr>
            <w:r w:rsidRPr="0076726B">
              <w:rPr>
                <w:rFonts w:ascii="Calibri" w:hAnsi="Calibri" w:cs="Calibri"/>
                <w:kern w:val="24"/>
                <w:sz w:val="24"/>
                <w:szCs w:val="24"/>
                <w:lang w:val="en-US"/>
              </w:rPr>
              <w:t>littoral</w:t>
            </w:r>
          </w:p>
        </w:tc>
        <w:tc>
          <w:tcPr>
            <w:tcW w:w="1842" w:type="dxa"/>
          </w:tcPr>
          <w:p w14:paraId="0614E8D8" w14:textId="382D95D5" w:rsidR="0076726B" w:rsidRPr="0076726B" w:rsidRDefault="0076726B" w:rsidP="0076726B">
            <w:pPr>
              <w:rPr>
                <w:rFonts w:cstheme="minorHAnsi"/>
                <w:sz w:val="24"/>
                <w:szCs w:val="24"/>
                <w:lang w:val="en-US"/>
              </w:rPr>
            </w:pPr>
            <w:r w:rsidRPr="0076726B">
              <w:rPr>
                <w:rFonts w:ascii="Calibri" w:hAnsi="Calibri" w:cs="Calibri"/>
                <w:kern w:val="24"/>
                <w:sz w:val="24"/>
                <w:szCs w:val="24"/>
                <w:lang w:val="en-US"/>
              </w:rPr>
              <w:t>4x3</w:t>
            </w:r>
          </w:p>
        </w:tc>
        <w:tc>
          <w:tcPr>
            <w:tcW w:w="1588" w:type="dxa"/>
          </w:tcPr>
          <w:p w14:paraId="6B355047" w14:textId="77777777" w:rsidR="0076726B" w:rsidRPr="0076726B" w:rsidRDefault="0076726B" w:rsidP="0076726B">
            <w:pPr>
              <w:rPr>
                <w:rFonts w:cstheme="minorHAnsi"/>
                <w:sz w:val="24"/>
                <w:szCs w:val="24"/>
                <w:lang w:val="en-US"/>
              </w:rPr>
            </w:pPr>
          </w:p>
        </w:tc>
        <w:tc>
          <w:tcPr>
            <w:tcW w:w="1485" w:type="dxa"/>
          </w:tcPr>
          <w:p w14:paraId="77559B44" w14:textId="77777777" w:rsidR="0076726B" w:rsidRPr="0076726B" w:rsidRDefault="0076726B" w:rsidP="0076726B">
            <w:pPr>
              <w:rPr>
                <w:rFonts w:cstheme="minorHAnsi"/>
                <w:sz w:val="24"/>
                <w:szCs w:val="24"/>
                <w:lang w:val="en-US"/>
              </w:rPr>
            </w:pPr>
          </w:p>
        </w:tc>
        <w:tc>
          <w:tcPr>
            <w:tcW w:w="1307" w:type="dxa"/>
          </w:tcPr>
          <w:p w14:paraId="2A327A10" w14:textId="3D6C690C" w:rsidR="0076726B" w:rsidRPr="0076726B" w:rsidRDefault="0076726B" w:rsidP="0076726B">
            <w:pPr>
              <w:rPr>
                <w:rFonts w:cstheme="minorHAnsi"/>
                <w:sz w:val="24"/>
                <w:szCs w:val="24"/>
                <w:lang w:val="en-US"/>
              </w:rPr>
            </w:pPr>
            <w:r w:rsidRPr="0076726B">
              <w:rPr>
                <w:rFonts w:ascii="Calibri" w:hAnsi="Calibri" w:cs="Calibri"/>
                <w:kern w:val="24"/>
                <w:sz w:val="24"/>
                <w:szCs w:val="24"/>
                <w:lang w:val="en-US"/>
              </w:rPr>
              <w:t>12</w:t>
            </w:r>
          </w:p>
        </w:tc>
      </w:tr>
      <w:tr w:rsidR="0076726B" w:rsidRPr="0076726B" w14:paraId="7CA20290" w14:textId="77777777" w:rsidTr="0076726B">
        <w:trPr>
          <w:trHeight w:val="295"/>
        </w:trPr>
        <w:tc>
          <w:tcPr>
            <w:tcW w:w="1555" w:type="dxa"/>
          </w:tcPr>
          <w:p w14:paraId="53333374" w14:textId="396C5623" w:rsidR="0076726B" w:rsidRPr="0076726B" w:rsidRDefault="0076726B" w:rsidP="0076726B">
            <w:pPr>
              <w:rPr>
                <w:rFonts w:cstheme="minorHAnsi"/>
                <w:sz w:val="24"/>
                <w:szCs w:val="24"/>
                <w:lang w:val="en-US"/>
              </w:rPr>
            </w:pPr>
            <w:r w:rsidRPr="0076726B">
              <w:rPr>
                <w:rFonts w:cstheme="minorHAnsi"/>
                <w:b/>
                <w:bCs/>
                <w:kern w:val="24"/>
                <w:sz w:val="24"/>
                <w:szCs w:val="24"/>
                <w:lang w:val="en-US"/>
              </w:rPr>
              <w:t>L</w:t>
            </w:r>
            <w:r>
              <w:rPr>
                <w:rFonts w:cstheme="minorHAnsi"/>
                <w:b/>
                <w:bCs/>
                <w:kern w:val="24"/>
                <w:sz w:val="24"/>
                <w:szCs w:val="24"/>
                <w:lang w:val="en-US"/>
              </w:rPr>
              <w:t>.</w:t>
            </w:r>
            <w:r w:rsidRPr="0076726B">
              <w:rPr>
                <w:rFonts w:cstheme="minorHAnsi"/>
                <w:b/>
                <w:bCs/>
                <w:kern w:val="24"/>
                <w:sz w:val="24"/>
                <w:szCs w:val="24"/>
                <w:lang w:val="en-US"/>
              </w:rPr>
              <w:t xml:space="preserve"> Geneva</w:t>
            </w:r>
          </w:p>
        </w:tc>
        <w:tc>
          <w:tcPr>
            <w:tcW w:w="1134" w:type="dxa"/>
          </w:tcPr>
          <w:p w14:paraId="5B0442C0" w14:textId="199EF9EF" w:rsidR="0076726B" w:rsidRPr="0076726B" w:rsidRDefault="0076726B" w:rsidP="0076726B">
            <w:pPr>
              <w:rPr>
                <w:rFonts w:ascii="Calibri" w:hAnsi="Calibri" w:cs="Calibri"/>
                <w:kern w:val="24"/>
                <w:sz w:val="24"/>
                <w:szCs w:val="24"/>
                <w:lang w:val="en-US"/>
              </w:rPr>
            </w:pPr>
            <w:r w:rsidRPr="0076726B">
              <w:rPr>
                <w:rFonts w:ascii="Calibri" w:hAnsi="Calibri" w:cs="Calibri"/>
                <w:kern w:val="24"/>
                <w:sz w:val="24"/>
                <w:szCs w:val="24"/>
                <w:lang w:val="en-US"/>
              </w:rPr>
              <w:t>littoral</w:t>
            </w:r>
          </w:p>
        </w:tc>
        <w:tc>
          <w:tcPr>
            <w:tcW w:w="1842" w:type="dxa"/>
          </w:tcPr>
          <w:p w14:paraId="6E49BCC2" w14:textId="0E367A73" w:rsidR="0076726B" w:rsidRPr="0076726B" w:rsidRDefault="0076726B" w:rsidP="0076726B">
            <w:pPr>
              <w:rPr>
                <w:rFonts w:cstheme="minorHAnsi"/>
                <w:sz w:val="24"/>
                <w:szCs w:val="24"/>
                <w:lang w:val="en-US"/>
              </w:rPr>
            </w:pPr>
            <w:r w:rsidRPr="0076726B">
              <w:rPr>
                <w:rFonts w:ascii="Calibri" w:hAnsi="Calibri" w:cs="Calibri"/>
                <w:kern w:val="24"/>
                <w:sz w:val="24"/>
                <w:szCs w:val="24"/>
                <w:lang w:val="en-US"/>
              </w:rPr>
              <w:t>4x3</w:t>
            </w:r>
          </w:p>
        </w:tc>
        <w:tc>
          <w:tcPr>
            <w:tcW w:w="1588" w:type="dxa"/>
          </w:tcPr>
          <w:p w14:paraId="1DDB5398" w14:textId="34739EE9" w:rsidR="0076726B" w:rsidRPr="0076726B" w:rsidRDefault="0076726B" w:rsidP="0076726B">
            <w:pPr>
              <w:rPr>
                <w:rFonts w:cstheme="minorHAnsi"/>
                <w:sz w:val="24"/>
                <w:szCs w:val="24"/>
                <w:lang w:val="en-US"/>
              </w:rPr>
            </w:pPr>
            <w:r w:rsidRPr="0076726B">
              <w:rPr>
                <w:rFonts w:ascii="Calibri" w:hAnsi="Calibri" w:cs="Calibri"/>
                <w:kern w:val="24"/>
                <w:sz w:val="24"/>
                <w:szCs w:val="24"/>
                <w:lang w:val="en-US"/>
              </w:rPr>
              <w:t>4x3</w:t>
            </w:r>
          </w:p>
        </w:tc>
        <w:tc>
          <w:tcPr>
            <w:tcW w:w="1485" w:type="dxa"/>
          </w:tcPr>
          <w:p w14:paraId="02229E1A" w14:textId="52A4138F" w:rsidR="0076726B" w:rsidRPr="0076726B" w:rsidRDefault="0076726B" w:rsidP="0076726B">
            <w:pPr>
              <w:rPr>
                <w:rFonts w:cstheme="minorHAnsi"/>
                <w:sz w:val="24"/>
                <w:szCs w:val="24"/>
                <w:lang w:val="en-US"/>
              </w:rPr>
            </w:pPr>
            <w:r w:rsidRPr="0076726B">
              <w:rPr>
                <w:rFonts w:ascii="Calibri" w:hAnsi="Calibri" w:cs="Calibri"/>
                <w:kern w:val="24"/>
                <w:sz w:val="24"/>
                <w:szCs w:val="24"/>
                <w:lang w:val="en-US"/>
              </w:rPr>
              <w:t>4x</w:t>
            </w:r>
            <w:r w:rsidRPr="0076726B">
              <w:rPr>
                <w:rFonts w:ascii="Calibri" w:hAnsi="Calibri" w:cs="Calibri"/>
                <w:kern w:val="24"/>
                <w:sz w:val="24"/>
                <w:szCs w:val="24"/>
              </w:rPr>
              <w:t>3</w:t>
            </w:r>
          </w:p>
        </w:tc>
        <w:tc>
          <w:tcPr>
            <w:tcW w:w="1307" w:type="dxa"/>
          </w:tcPr>
          <w:p w14:paraId="0518018C" w14:textId="7B8F274B" w:rsidR="0076726B" w:rsidRPr="0076726B" w:rsidRDefault="0076726B" w:rsidP="0076726B">
            <w:pPr>
              <w:rPr>
                <w:rFonts w:cstheme="minorHAnsi"/>
                <w:sz w:val="24"/>
                <w:szCs w:val="24"/>
                <w:lang w:val="en-US"/>
              </w:rPr>
            </w:pPr>
            <w:r w:rsidRPr="0076726B">
              <w:rPr>
                <w:rFonts w:ascii="Calibri" w:hAnsi="Calibri" w:cs="Calibri"/>
                <w:kern w:val="24"/>
                <w:sz w:val="24"/>
                <w:szCs w:val="24"/>
              </w:rPr>
              <w:t>36</w:t>
            </w:r>
          </w:p>
        </w:tc>
      </w:tr>
      <w:tr w:rsidR="0076726B" w:rsidRPr="0076726B" w14:paraId="4FC2AC49" w14:textId="77777777" w:rsidTr="0076726B">
        <w:trPr>
          <w:trHeight w:val="295"/>
        </w:trPr>
        <w:tc>
          <w:tcPr>
            <w:tcW w:w="1555" w:type="dxa"/>
          </w:tcPr>
          <w:p w14:paraId="6E494B4A" w14:textId="0C313EA8" w:rsidR="0076726B" w:rsidRPr="0076726B" w:rsidRDefault="0076726B" w:rsidP="0076726B">
            <w:pPr>
              <w:rPr>
                <w:rFonts w:cstheme="minorHAnsi"/>
                <w:sz w:val="24"/>
                <w:szCs w:val="24"/>
                <w:lang w:val="en-US"/>
              </w:rPr>
            </w:pPr>
            <w:r w:rsidRPr="0076726B">
              <w:rPr>
                <w:rFonts w:cstheme="minorHAnsi"/>
                <w:b/>
                <w:bCs/>
                <w:kern w:val="24"/>
                <w:sz w:val="24"/>
                <w:szCs w:val="24"/>
                <w:lang w:val="en-GB"/>
              </w:rPr>
              <w:t>L. Bourget</w:t>
            </w:r>
          </w:p>
        </w:tc>
        <w:tc>
          <w:tcPr>
            <w:tcW w:w="1134" w:type="dxa"/>
          </w:tcPr>
          <w:p w14:paraId="02580BBA" w14:textId="50C6A02A" w:rsidR="0076726B" w:rsidRPr="0076726B" w:rsidRDefault="0076726B" w:rsidP="0076726B">
            <w:pPr>
              <w:rPr>
                <w:rFonts w:ascii="Calibri" w:hAnsi="Calibri" w:cs="Calibri"/>
                <w:kern w:val="24"/>
                <w:sz w:val="24"/>
                <w:szCs w:val="24"/>
                <w:lang w:val="en-GB"/>
              </w:rPr>
            </w:pPr>
            <w:r w:rsidRPr="0076726B">
              <w:rPr>
                <w:rFonts w:ascii="Calibri" w:hAnsi="Calibri" w:cs="Calibri"/>
                <w:kern w:val="24"/>
                <w:sz w:val="24"/>
                <w:szCs w:val="24"/>
                <w:lang w:val="en-GB"/>
              </w:rPr>
              <w:t>littoral</w:t>
            </w:r>
          </w:p>
        </w:tc>
        <w:tc>
          <w:tcPr>
            <w:tcW w:w="1842" w:type="dxa"/>
          </w:tcPr>
          <w:p w14:paraId="0CDA5530" w14:textId="4D81A9B3" w:rsidR="0076726B" w:rsidRPr="0076726B" w:rsidRDefault="0076726B" w:rsidP="0076726B">
            <w:pPr>
              <w:rPr>
                <w:rFonts w:cstheme="minorHAnsi"/>
                <w:sz w:val="24"/>
                <w:szCs w:val="24"/>
                <w:lang w:val="en-US"/>
              </w:rPr>
            </w:pPr>
            <w:r w:rsidRPr="0076726B">
              <w:rPr>
                <w:rFonts w:ascii="Calibri" w:hAnsi="Calibri" w:cs="Calibri"/>
                <w:kern w:val="24"/>
                <w:sz w:val="24"/>
                <w:szCs w:val="24"/>
                <w:lang w:val="en-GB"/>
              </w:rPr>
              <w:t>4x3</w:t>
            </w:r>
          </w:p>
        </w:tc>
        <w:tc>
          <w:tcPr>
            <w:tcW w:w="1588" w:type="dxa"/>
          </w:tcPr>
          <w:p w14:paraId="2F02DD4B" w14:textId="56000E8F" w:rsidR="0076726B" w:rsidRPr="0076726B" w:rsidRDefault="0076726B" w:rsidP="0076726B">
            <w:pPr>
              <w:rPr>
                <w:rFonts w:cstheme="minorHAnsi"/>
                <w:sz w:val="24"/>
                <w:szCs w:val="24"/>
                <w:lang w:val="en-US"/>
              </w:rPr>
            </w:pPr>
            <w:r w:rsidRPr="0076726B">
              <w:rPr>
                <w:rFonts w:ascii="Calibri" w:hAnsi="Calibri" w:cs="Calibri"/>
                <w:kern w:val="24"/>
                <w:sz w:val="24"/>
                <w:szCs w:val="24"/>
                <w:lang w:val="en-GB"/>
              </w:rPr>
              <w:t>4x3</w:t>
            </w:r>
          </w:p>
        </w:tc>
        <w:tc>
          <w:tcPr>
            <w:tcW w:w="1485" w:type="dxa"/>
          </w:tcPr>
          <w:p w14:paraId="1BF04B55" w14:textId="5B3B6102" w:rsidR="0076726B" w:rsidRPr="0076726B" w:rsidRDefault="0076726B" w:rsidP="0076726B">
            <w:pPr>
              <w:rPr>
                <w:rFonts w:cstheme="minorHAnsi"/>
                <w:sz w:val="24"/>
                <w:szCs w:val="24"/>
                <w:lang w:val="en-US"/>
              </w:rPr>
            </w:pPr>
            <w:r w:rsidRPr="0076726B">
              <w:rPr>
                <w:rFonts w:ascii="Calibri" w:hAnsi="Calibri" w:cs="Calibri"/>
                <w:kern w:val="24"/>
                <w:sz w:val="24"/>
                <w:szCs w:val="24"/>
                <w:lang w:val="en-GB"/>
              </w:rPr>
              <w:t>4x3</w:t>
            </w:r>
          </w:p>
        </w:tc>
        <w:tc>
          <w:tcPr>
            <w:tcW w:w="1307" w:type="dxa"/>
          </w:tcPr>
          <w:p w14:paraId="6C86C17C" w14:textId="10057A7F" w:rsidR="0076726B" w:rsidRPr="0076726B" w:rsidRDefault="0076726B" w:rsidP="0076726B">
            <w:pPr>
              <w:rPr>
                <w:rFonts w:cstheme="minorHAnsi"/>
                <w:sz w:val="24"/>
                <w:szCs w:val="24"/>
                <w:lang w:val="en-US"/>
              </w:rPr>
            </w:pPr>
            <w:r w:rsidRPr="0076726B">
              <w:rPr>
                <w:rFonts w:ascii="Calibri" w:hAnsi="Calibri" w:cs="Calibri"/>
                <w:kern w:val="24"/>
                <w:sz w:val="24"/>
                <w:szCs w:val="24"/>
                <w:lang w:val="en-GB"/>
              </w:rPr>
              <w:t>36</w:t>
            </w:r>
          </w:p>
        </w:tc>
      </w:tr>
    </w:tbl>
    <w:p w14:paraId="1FFC5BD8" w14:textId="3B1C16D9" w:rsidR="008216B3" w:rsidRDefault="008216B3" w:rsidP="00D900B8">
      <w:pPr>
        <w:rPr>
          <w:rFonts w:cstheme="minorHAnsi"/>
          <w:lang w:val="en-US"/>
        </w:rPr>
      </w:pPr>
    </w:p>
    <w:p w14:paraId="642C4E83" w14:textId="27A46224" w:rsidR="008216B3" w:rsidRPr="00A604AF" w:rsidRDefault="00156ED4" w:rsidP="00D900B8">
      <w:pPr>
        <w:rPr>
          <w:rFonts w:cstheme="minorHAnsi"/>
          <w:i/>
          <w:lang w:val="en-US"/>
        </w:rPr>
      </w:pPr>
      <w:r w:rsidRPr="00A604AF">
        <w:rPr>
          <w:rFonts w:cstheme="minorHAnsi"/>
          <w:i/>
          <w:lang w:val="en-US"/>
        </w:rPr>
        <w:t>Treatment</w:t>
      </w:r>
    </w:p>
    <w:p w14:paraId="012A4989" w14:textId="64BC2951" w:rsidR="00D900B8" w:rsidRPr="00A604AF" w:rsidRDefault="00EB0468" w:rsidP="00D900B8">
      <w:pPr>
        <w:rPr>
          <w:rFonts w:cstheme="minorHAnsi"/>
          <w:lang w:val="en-US"/>
        </w:rPr>
      </w:pPr>
      <w:proofErr w:type="gramStart"/>
      <w:r w:rsidRPr="00EB20DF">
        <w:rPr>
          <w:rFonts w:cstheme="minorHAnsi"/>
          <w:lang w:val="en-US"/>
        </w:rPr>
        <w:t>resulting</w:t>
      </w:r>
      <w:proofErr w:type="gramEnd"/>
      <w:r w:rsidRPr="00EB20DF">
        <w:rPr>
          <w:rFonts w:cstheme="minorHAnsi"/>
          <w:lang w:val="en-US"/>
        </w:rPr>
        <w:t xml:space="preserve"> in</w:t>
      </w:r>
      <w:r w:rsidR="00D900B8" w:rsidRPr="00602665">
        <w:rPr>
          <w:rFonts w:cstheme="minorHAnsi"/>
          <w:lang w:val="en-US"/>
        </w:rPr>
        <w:t xml:space="preserve"> each family</w:t>
      </w:r>
      <w:r w:rsidRPr="00602665">
        <w:rPr>
          <w:rFonts w:cstheme="minorHAnsi"/>
          <w:lang w:val="en-US"/>
        </w:rPr>
        <w:t xml:space="preserve"> having</w:t>
      </w:r>
      <w:r w:rsidR="00D900B8" w:rsidRPr="00602665">
        <w:rPr>
          <w:rFonts w:cstheme="minorHAnsi"/>
          <w:lang w:val="en-US"/>
        </w:rPr>
        <w:t xml:space="preserve"> 36 eggs incubat</w:t>
      </w:r>
      <w:r w:rsidRPr="00602665">
        <w:rPr>
          <w:rFonts w:cstheme="minorHAnsi"/>
          <w:lang w:val="en-US"/>
        </w:rPr>
        <w:t>ing</w:t>
      </w:r>
      <w:r w:rsidR="00D900B8" w:rsidRPr="00A604AF">
        <w:rPr>
          <w:rFonts w:cstheme="minorHAnsi"/>
          <w:lang w:val="en-US"/>
        </w:rPr>
        <w:t xml:space="preserve"> at 7°C and 36 others at 9°C in two </w:t>
      </w:r>
      <w:r w:rsidRPr="00A604AF">
        <w:rPr>
          <w:rFonts w:cstheme="minorHAnsi"/>
          <w:lang w:val="en-US"/>
        </w:rPr>
        <w:t>temperature-controlled</w:t>
      </w:r>
      <w:r w:rsidR="00D900B8" w:rsidRPr="00A604AF">
        <w:rPr>
          <w:rFonts w:cstheme="minorHAnsi"/>
          <w:lang w:val="en-US"/>
        </w:rPr>
        <w:t xml:space="preserve"> chambers. In each room, the 36 individuals per family </w:t>
      </w:r>
      <w:r w:rsidRPr="00A604AF">
        <w:rPr>
          <w:rFonts w:cstheme="minorHAnsi"/>
          <w:lang w:val="en-US"/>
        </w:rPr>
        <w:t xml:space="preserve">were </w:t>
      </w:r>
      <w:r w:rsidR="00D900B8" w:rsidRPr="00A604AF">
        <w:rPr>
          <w:rFonts w:cstheme="minorHAnsi"/>
          <w:lang w:val="en-US"/>
        </w:rPr>
        <w:t xml:space="preserve">distributed in three different 24-well </w:t>
      </w:r>
      <w:r w:rsidR="00D900B8" w:rsidRPr="00A604AF">
        <w:rPr>
          <w:rFonts w:cstheme="minorHAnsi"/>
          <w:highlight w:val="yellow"/>
          <w:lang w:val="en-US"/>
        </w:rPr>
        <w:t>plates</w:t>
      </w:r>
      <w:r w:rsidR="00D900B8" w:rsidRPr="00A604AF">
        <w:rPr>
          <w:rFonts w:cstheme="minorHAnsi"/>
          <w:lang w:val="en-US"/>
        </w:rPr>
        <w:t xml:space="preserve"> (Greiner bio-one brand), </w:t>
      </w:r>
      <w:r w:rsidRPr="00A604AF">
        <w:rPr>
          <w:rFonts w:cstheme="minorHAnsi"/>
          <w:lang w:val="en-US"/>
        </w:rPr>
        <w:t xml:space="preserve">in order </w:t>
      </w:r>
      <w:r w:rsidR="00D900B8" w:rsidRPr="00A604AF">
        <w:rPr>
          <w:rFonts w:cstheme="minorHAnsi"/>
          <w:lang w:val="en-US"/>
        </w:rPr>
        <w:t>to separate the treatments from a potential plaque effect.</w:t>
      </w:r>
    </w:p>
    <w:p w14:paraId="4E53CFD4" w14:textId="7289FFC6" w:rsidR="00D900B8" w:rsidRPr="00A604AF" w:rsidRDefault="00EB0468" w:rsidP="00D900B8">
      <w:pPr>
        <w:rPr>
          <w:rFonts w:cstheme="minorHAnsi"/>
          <w:lang w:val="en-US"/>
        </w:rPr>
      </w:pPr>
      <w:r w:rsidRPr="00A604AF">
        <w:rPr>
          <w:rFonts w:cstheme="minorHAnsi"/>
          <w:lang w:val="en-US"/>
        </w:rPr>
        <w:t>T</w:t>
      </w:r>
      <w:r w:rsidR="00D900B8" w:rsidRPr="00A604AF">
        <w:rPr>
          <w:rFonts w:cstheme="minorHAnsi"/>
          <w:lang w:val="en-US"/>
        </w:rPr>
        <w:t>he eggs were</w:t>
      </w:r>
      <w:r w:rsidRPr="00A604AF">
        <w:rPr>
          <w:rFonts w:cstheme="minorHAnsi"/>
          <w:lang w:val="en-US"/>
        </w:rPr>
        <w:t xml:space="preserve"> then</w:t>
      </w:r>
      <w:r w:rsidR="00D900B8" w:rsidRPr="00A604AF">
        <w:rPr>
          <w:rFonts w:cstheme="minorHAnsi"/>
          <w:lang w:val="en-US"/>
        </w:rPr>
        <w:t xml:space="preserve"> placed individually with a pipette at the bottom of the wells of the </w:t>
      </w:r>
      <w:r w:rsidR="00D900B8" w:rsidRPr="00A604AF">
        <w:rPr>
          <w:rFonts w:cstheme="minorHAnsi"/>
          <w:highlight w:val="yellow"/>
          <w:lang w:val="en-US"/>
        </w:rPr>
        <w:t>plates</w:t>
      </w:r>
      <w:r w:rsidR="00D900B8" w:rsidRPr="00A604AF">
        <w:rPr>
          <w:rFonts w:cstheme="minorHAnsi"/>
          <w:lang w:val="en-US"/>
        </w:rPr>
        <w:t xml:space="preserve"> previously filled with 2 ml of reconstituted water. </w:t>
      </w:r>
      <w:r w:rsidRPr="00A604AF">
        <w:rPr>
          <w:rFonts w:cstheme="minorHAnsi"/>
          <w:lang w:val="en-US"/>
        </w:rPr>
        <w:t>For every experimental popu</w:t>
      </w:r>
      <w:r w:rsidR="00D900B8" w:rsidRPr="00A604AF">
        <w:rPr>
          <w:rFonts w:cstheme="minorHAnsi"/>
          <w:lang w:val="en-US"/>
        </w:rPr>
        <w:t xml:space="preserve">lations, 360 </w:t>
      </w:r>
      <w:r w:rsidR="00D900B8" w:rsidRPr="00A604AF">
        <w:rPr>
          <w:rFonts w:cstheme="minorHAnsi"/>
          <w:highlight w:val="yellow"/>
          <w:lang w:val="en-US"/>
        </w:rPr>
        <w:t>plates</w:t>
      </w:r>
      <w:r w:rsidR="00D900B8" w:rsidRPr="00A604AF">
        <w:rPr>
          <w:rFonts w:cstheme="minorHAnsi"/>
          <w:lang w:val="en-US"/>
        </w:rPr>
        <w:t xml:space="preserve"> </w:t>
      </w:r>
      <w:r w:rsidRPr="00A604AF">
        <w:rPr>
          <w:rFonts w:cstheme="minorHAnsi"/>
          <w:lang w:val="en-US"/>
        </w:rPr>
        <w:t xml:space="preserve">were </w:t>
      </w:r>
      <w:r w:rsidR="00D900B8" w:rsidRPr="00A604AF">
        <w:rPr>
          <w:rFonts w:cstheme="minorHAnsi"/>
          <w:lang w:val="en-US"/>
        </w:rPr>
        <w:t>constitute</w:t>
      </w:r>
      <w:r w:rsidRPr="00A604AF">
        <w:rPr>
          <w:rFonts w:cstheme="minorHAnsi"/>
          <w:lang w:val="en-US"/>
        </w:rPr>
        <w:t>d for</w:t>
      </w:r>
      <w:r w:rsidR="00D900B8" w:rsidRPr="00A604AF">
        <w:rPr>
          <w:rFonts w:cstheme="minorHAnsi"/>
          <w:lang w:val="en-US"/>
        </w:rPr>
        <w:t xml:space="preserve"> the experiment for a total of 8640 eggs in incubation. </w:t>
      </w:r>
    </w:p>
    <w:p w14:paraId="6DBC160F" w14:textId="332632A9" w:rsidR="00F96287" w:rsidRPr="00602665" w:rsidRDefault="00F96287" w:rsidP="00F96287">
      <w:pPr>
        <w:rPr>
          <w:rFonts w:cstheme="minorHAnsi"/>
          <w:lang w:val="en-US"/>
        </w:rPr>
      </w:pPr>
      <w:r w:rsidRPr="0096610B">
        <w:rPr>
          <w:rFonts w:cstheme="minorHAnsi"/>
          <w:lang w:val="en-US"/>
        </w:rPr>
        <w:t xml:space="preserve">The embryos </w:t>
      </w:r>
      <w:r w:rsidR="00EB0468" w:rsidRPr="00EB20DF">
        <w:rPr>
          <w:rFonts w:cstheme="minorHAnsi"/>
          <w:lang w:val="en-US"/>
        </w:rPr>
        <w:t xml:space="preserve">were </w:t>
      </w:r>
      <w:r w:rsidRPr="00602665">
        <w:rPr>
          <w:rFonts w:cstheme="minorHAnsi"/>
          <w:lang w:val="en-US"/>
        </w:rPr>
        <w:t>placed in two thermo-regulated chambers, one at 7°C to mimic optimal temperature conditions for the embryonic development of whitefish, the other at 9°C to mimic temperatures in the upper part of the tolerance range (ref).</w:t>
      </w:r>
    </w:p>
    <w:p w14:paraId="63A72B38" w14:textId="41E395C3" w:rsidR="00D900B8" w:rsidRPr="00A604AF" w:rsidRDefault="00D900B8" w:rsidP="00D900B8">
      <w:pPr>
        <w:rPr>
          <w:rFonts w:cstheme="minorHAnsi"/>
          <w:lang w:val="en-US"/>
        </w:rPr>
      </w:pPr>
      <w:r w:rsidRPr="00602665">
        <w:rPr>
          <w:rFonts w:cstheme="minorHAnsi"/>
          <w:lang w:val="en-US"/>
        </w:rPr>
        <w:t>Temperatures were monito</w:t>
      </w:r>
      <w:r w:rsidRPr="00A604AF">
        <w:rPr>
          <w:rFonts w:cstheme="minorHAnsi"/>
          <w:lang w:val="en-US"/>
        </w:rPr>
        <w:t xml:space="preserve">red and measured by probes </w:t>
      </w:r>
      <w:r w:rsidR="00EB0468" w:rsidRPr="00A604AF">
        <w:rPr>
          <w:rFonts w:cstheme="minorHAnsi"/>
          <w:lang w:val="en-US"/>
        </w:rPr>
        <w:t xml:space="preserve">(three per chamber) </w:t>
      </w:r>
      <w:r w:rsidRPr="00A604AF">
        <w:rPr>
          <w:rFonts w:cstheme="minorHAnsi"/>
          <w:lang w:val="en-US"/>
        </w:rPr>
        <w:t>recording the temperature every hour (</w:t>
      </w:r>
      <w:proofErr w:type="spellStart"/>
      <w:r w:rsidRPr="00A604AF">
        <w:rPr>
          <w:rFonts w:cstheme="minorHAnsi"/>
          <w:lang w:val="en-US"/>
        </w:rPr>
        <w:t>Tinytag</w:t>
      </w:r>
      <w:proofErr w:type="spellEnd"/>
      <w:r w:rsidRPr="00A604AF">
        <w:rPr>
          <w:rFonts w:cstheme="minorHAnsi"/>
          <w:lang w:val="en-US"/>
        </w:rPr>
        <w:t xml:space="preserve"> TG-4100 recorder</w:t>
      </w:r>
      <w:r w:rsidR="003A4866">
        <w:rPr>
          <w:rFonts w:cstheme="minorHAnsi"/>
          <w:lang w:val="en-US"/>
        </w:rPr>
        <w:t xml:space="preserve"> in Thonon-les </w:t>
      </w:r>
      <w:proofErr w:type="spellStart"/>
      <w:r w:rsidR="003A4866">
        <w:rPr>
          <w:rFonts w:cstheme="minorHAnsi"/>
          <w:lang w:val="en-US"/>
        </w:rPr>
        <w:t>Binas</w:t>
      </w:r>
      <w:proofErr w:type="spellEnd"/>
      <w:r w:rsidR="003A4866">
        <w:rPr>
          <w:rFonts w:cstheme="minorHAnsi"/>
          <w:lang w:val="en-US"/>
        </w:rPr>
        <w:t xml:space="preserve"> Facilities and </w:t>
      </w:r>
      <w:r w:rsidR="003A4866" w:rsidRPr="003A4866">
        <w:rPr>
          <w:rFonts w:cstheme="minorHAnsi"/>
          <w:highlight w:val="yellow"/>
          <w:lang w:val="en-US"/>
        </w:rPr>
        <w:t>X</w:t>
      </w:r>
      <w:r w:rsidR="003A4866">
        <w:rPr>
          <w:rFonts w:cstheme="minorHAnsi"/>
          <w:lang w:val="en-US"/>
        </w:rPr>
        <w:t xml:space="preserve"> in </w:t>
      </w:r>
      <w:proofErr w:type="spellStart"/>
      <w:r w:rsidR="003A4866" w:rsidRPr="003A4866">
        <w:rPr>
          <w:rFonts w:cstheme="minorHAnsi"/>
          <w:lang w:val="en-GB"/>
        </w:rPr>
        <w:t>Konnevesi</w:t>
      </w:r>
      <w:proofErr w:type="spellEnd"/>
      <w:r w:rsidR="003A4866" w:rsidRPr="003A4866">
        <w:rPr>
          <w:rFonts w:cstheme="minorHAnsi"/>
          <w:lang w:val="en-GB"/>
        </w:rPr>
        <w:t xml:space="preserve"> Research Station</w:t>
      </w:r>
      <w:r w:rsidRPr="00A604AF">
        <w:rPr>
          <w:rFonts w:cstheme="minorHAnsi"/>
          <w:lang w:val="en-US"/>
        </w:rPr>
        <w:t xml:space="preserve">). In the coldest chamber, the average temperature was 7.43°C (standard deviation of 0.18°C) and in the other chamber, the temperature was 9.29°C (standard deviation of 0.02°C). To ensure a certain homogeneity of temperatures and darkness, the samples were placed in cabinets covered with opaque black </w:t>
      </w:r>
      <w:r w:rsidR="00EB0468" w:rsidRPr="00A604AF">
        <w:rPr>
          <w:rFonts w:cstheme="minorHAnsi"/>
          <w:lang w:val="en-US"/>
        </w:rPr>
        <w:t>tarps</w:t>
      </w:r>
      <w:r w:rsidRPr="00A604AF">
        <w:rPr>
          <w:rFonts w:cstheme="minorHAnsi"/>
          <w:lang w:val="en-US"/>
        </w:rPr>
        <w:t>.</w:t>
      </w:r>
    </w:p>
    <w:p w14:paraId="36496F1F" w14:textId="77777777" w:rsidR="00710D2C" w:rsidRPr="0096610B" w:rsidRDefault="00710D2C" w:rsidP="00A604AF">
      <w:pPr>
        <w:rPr>
          <w:rFonts w:cstheme="minorHAnsi"/>
          <w:i/>
          <w:lang w:val="en-GB"/>
        </w:rPr>
      </w:pPr>
    </w:p>
    <w:p w14:paraId="0D01AAE2" w14:textId="77777777" w:rsidR="00F96287" w:rsidRPr="00A604AF" w:rsidRDefault="00F96287" w:rsidP="00A604AF">
      <w:pPr>
        <w:rPr>
          <w:rFonts w:cstheme="minorHAnsi"/>
          <w:i/>
          <w:lang w:val="en-GB"/>
        </w:rPr>
      </w:pPr>
      <w:r w:rsidRPr="00A604AF">
        <w:rPr>
          <w:rFonts w:cstheme="minorHAnsi"/>
          <w:i/>
          <w:lang w:val="en-GB"/>
        </w:rPr>
        <w:t>Life-history traits</w:t>
      </w:r>
    </w:p>
    <w:p w14:paraId="14055767" w14:textId="6AA504D4" w:rsidR="00F96287" w:rsidRPr="00A604AF" w:rsidRDefault="00F96287" w:rsidP="00A604AF">
      <w:pPr>
        <w:rPr>
          <w:rFonts w:cstheme="minorHAnsi"/>
          <w:lang w:val="en-GB"/>
        </w:rPr>
      </w:pPr>
      <w:commentRangeStart w:id="6"/>
      <w:commentRangeStart w:id="7"/>
      <w:r w:rsidRPr="00A604AF">
        <w:rPr>
          <w:rFonts w:cstheme="minorHAnsi"/>
          <w:lang w:val="en-GB"/>
        </w:rPr>
        <w:t xml:space="preserve">Survival </w:t>
      </w:r>
      <w:r w:rsidR="001D4DBC" w:rsidRPr="00A604AF">
        <w:rPr>
          <w:rFonts w:cstheme="minorHAnsi"/>
          <w:lang w:val="en-GB"/>
        </w:rPr>
        <w:t>at hatching</w:t>
      </w:r>
      <w:commentRangeEnd w:id="6"/>
      <w:r w:rsidR="0019558D" w:rsidRPr="0096610B">
        <w:rPr>
          <w:rStyle w:val="Marquedecommentaire"/>
          <w:rFonts w:cstheme="minorHAnsi"/>
        </w:rPr>
        <w:commentReference w:id="6"/>
      </w:r>
      <w:commentRangeEnd w:id="7"/>
      <w:r w:rsidR="00D51F66" w:rsidRPr="00EB20DF">
        <w:rPr>
          <w:rStyle w:val="Marquedecommentaire"/>
          <w:rFonts w:cstheme="minorHAnsi"/>
        </w:rPr>
        <w:commentReference w:id="7"/>
      </w:r>
    </w:p>
    <w:p w14:paraId="2BF6BFD8" w14:textId="1B7E6F1D" w:rsidR="00F96287" w:rsidRPr="00A604AF" w:rsidRDefault="006D3DF0" w:rsidP="00F96287">
      <w:pPr>
        <w:rPr>
          <w:rFonts w:cstheme="minorHAnsi"/>
          <w:lang w:val="en-US"/>
        </w:rPr>
      </w:pPr>
      <w:r>
        <w:rPr>
          <w:rFonts w:cstheme="minorHAnsi"/>
          <w:lang w:val="en-US"/>
        </w:rPr>
        <w:t xml:space="preserve">In order to rule out the fertilization rate that could be quite high depending on families, survival to hatching was assessed from the eyed stage. Eggs were checked at 180 ADD and only eyed eggs were kept in the following steps, including survival evaluation. Survival rate has been </w:t>
      </w:r>
      <w:r w:rsidR="00F96287" w:rsidRPr="00602665">
        <w:rPr>
          <w:rFonts w:cstheme="minorHAnsi"/>
          <w:lang w:val="en-US"/>
        </w:rPr>
        <w:t>calculated by dividing the number of hatched individuals by the number of individuals that have reached the eye stage.</w:t>
      </w:r>
    </w:p>
    <w:p w14:paraId="39750E49" w14:textId="77777777" w:rsidR="006D3DF0" w:rsidRDefault="006D3DF0" w:rsidP="00A604AF">
      <w:pPr>
        <w:rPr>
          <w:rFonts w:cstheme="minorHAnsi"/>
          <w:lang w:val="en-US"/>
        </w:rPr>
      </w:pPr>
    </w:p>
    <w:p w14:paraId="342A8880" w14:textId="5C796DC5" w:rsidR="00F96287" w:rsidRPr="00A604AF" w:rsidRDefault="00F96287" w:rsidP="00A604AF">
      <w:pPr>
        <w:rPr>
          <w:rFonts w:cstheme="minorHAnsi"/>
          <w:lang w:val="en-GB"/>
        </w:rPr>
      </w:pPr>
      <w:r w:rsidRPr="00A604AF">
        <w:rPr>
          <w:rFonts w:cstheme="minorHAnsi"/>
          <w:lang w:val="en-GB"/>
        </w:rPr>
        <w:t>Incubation time</w:t>
      </w:r>
    </w:p>
    <w:p w14:paraId="5EC377D5" w14:textId="34454E61" w:rsidR="00F96287" w:rsidRPr="00A604AF" w:rsidRDefault="00F96287" w:rsidP="00F96287">
      <w:pPr>
        <w:rPr>
          <w:rFonts w:cstheme="minorHAnsi"/>
          <w:lang w:val="en-US"/>
        </w:rPr>
      </w:pPr>
      <w:r w:rsidRPr="0096610B">
        <w:rPr>
          <w:rFonts w:cstheme="minorHAnsi"/>
          <w:lang w:val="en-US"/>
        </w:rPr>
        <w:t xml:space="preserve">To characterize the incubation time, it is necessary to speak in </w:t>
      </w:r>
      <w:r w:rsidR="00EB0468" w:rsidRPr="00EB20DF">
        <w:rPr>
          <w:rFonts w:cstheme="minorHAnsi"/>
          <w:lang w:val="en-US"/>
        </w:rPr>
        <w:t xml:space="preserve">terms </w:t>
      </w:r>
      <w:r w:rsidRPr="00602665">
        <w:rPr>
          <w:rFonts w:cstheme="minorHAnsi"/>
          <w:lang w:val="en-US"/>
        </w:rPr>
        <w:t>of degree</w:t>
      </w:r>
      <w:r w:rsidR="00EB0468" w:rsidRPr="00602665">
        <w:rPr>
          <w:rFonts w:cstheme="minorHAnsi"/>
          <w:lang w:val="en-US"/>
        </w:rPr>
        <w:t>-</w:t>
      </w:r>
      <w:r w:rsidRPr="00602665">
        <w:rPr>
          <w:rFonts w:cstheme="minorHAnsi"/>
          <w:lang w:val="en-US"/>
        </w:rPr>
        <w:t>day</w:t>
      </w:r>
      <w:r w:rsidR="00EB0468" w:rsidRPr="00602665">
        <w:rPr>
          <w:rFonts w:cstheme="minorHAnsi"/>
          <w:lang w:val="en-US"/>
        </w:rPr>
        <w:t>s</w:t>
      </w:r>
      <w:r w:rsidRPr="00602665">
        <w:rPr>
          <w:rFonts w:cstheme="minorHAnsi"/>
          <w:lang w:val="en-US"/>
        </w:rPr>
        <w:t xml:space="preserve">, which corresponds to the sum of the average daily temperatures of the incubation environment. Hatching </w:t>
      </w:r>
      <w:r w:rsidRPr="00602665">
        <w:rPr>
          <w:rFonts w:cstheme="minorHAnsi"/>
          <w:lang w:val="en-US"/>
        </w:rPr>
        <w:lastRenderedPageBreak/>
        <w:t xml:space="preserve">for whitefish can start from 330 ADD (ref), which allows to anticipate and start plate monitoring. From </w:t>
      </w:r>
      <w:r w:rsidR="00EB0468" w:rsidRPr="00602665">
        <w:rPr>
          <w:rFonts w:cstheme="minorHAnsi"/>
          <w:lang w:val="en-US"/>
        </w:rPr>
        <w:t>the</w:t>
      </w:r>
      <w:r w:rsidRPr="00A604AF">
        <w:rPr>
          <w:rFonts w:cstheme="minorHAnsi"/>
          <w:lang w:val="en-US"/>
        </w:rPr>
        <w:t xml:space="preserve"> first hatched individual, monitoring of the plates is carried out daily, and the date of all newly hatched individuals is recorded</w:t>
      </w:r>
      <w:r w:rsidR="00EB0468" w:rsidRPr="00A604AF">
        <w:rPr>
          <w:rFonts w:cstheme="minorHAnsi"/>
          <w:lang w:val="en-US"/>
        </w:rPr>
        <w:t>.</w:t>
      </w:r>
    </w:p>
    <w:p w14:paraId="01CE1322" w14:textId="77777777" w:rsidR="00612C3F" w:rsidRPr="00A604AF" w:rsidRDefault="00612C3F" w:rsidP="00F96287">
      <w:pPr>
        <w:rPr>
          <w:rFonts w:cstheme="minorHAnsi"/>
          <w:lang w:val="en-US"/>
        </w:rPr>
      </w:pPr>
    </w:p>
    <w:p w14:paraId="0BD8FE59" w14:textId="77777777" w:rsidR="005D2CA7" w:rsidRPr="00A604AF" w:rsidRDefault="005D2CA7" w:rsidP="00A604AF">
      <w:pPr>
        <w:rPr>
          <w:rFonts w:cstheme="minorHAnsi"/>
          <w:i/>
          <w:lang w:val="en-GB"/>
        </w:rPr>
      </w:pPr>
      <w:r w:rsidRPr="00A604AF">
        <w:rPr>
          <w:rFonts w:cstheme="minorHAnsi"/>
          <w:i/>
          <w:lang w:val="en-GB"/>
        </w:rPr>
        <w:t>Statistical analyses</w:t>
      </w:r>
    </w:p>
    <w:p w14:paraId="1EA25940" w14:textId="08342AB8" w:rsidR="00F96287" w:rsidRPr="00A604AF" w:rsidRDefault="00EB0468">
      <w:pPr>
        <w:rPr>
          <w:rFonts w:cstheme="minorHAnsi"/>
          <w:lang w:val="en-US"/>
        </w:rPr>
      </w:pPr>
      <w:r w:rsidRPr="0096610B">
        <w:rPr>
          <w:rFonts w:cstheme="minorHAnsi"/>
          <w:lang w:val="en-US"/>
        </w:rPr>
        <w:t>S</w:t>
      </w:r>
      <w:r w:rsidR="00F96287" w:rsidRPr="00EB20DF">
        <w:rPr>
          <w:rFonts w:cstheme="minorHAnsi"/>
          <w:lang w:val="en-US"/>
        </w:rPr>
        <w:t xml:space="preserve">tatistical </w:t>
      </w:r>
      <w:r w:rsidRPr="00602665">
        <w:rPr>
          <w:rFonts w:cstheme="minorHAnsi"/>
          <w:lang w:val="en-US"/>
        </w:rPr>
        <w:t>analysis</w:t>
      </w:r>
      <w:r w:rsidR="00F96287" w:rsidRPr="00602665">
        <w:rPr>
          <w:rFonts w:cstheme="minorHAnsi"/>
          <w:lang w:val="en-US"/>
        </w:rPr>
        <w:t xml:space="preserve"> were performed </w:t>
      </w:r>
      <w:r w:rsidRPr="00602665">
        <w:rPr>
          <w:rFonts w:cstheme="minorHAnsi"/>
          <w:lang w:val="en-US"/>
        </w:rPr>
        <w:t xml:space="preserve">using </w:t>
      </w:r>
      <w:proofErr w:type="spellStart"/>
      <w:r w:rsidRPr="00602665">
        <w:rPr>
          <w:rFonts w:cstheme="minorHAnsi"/>
          <w:lang w:val="en-US"/>
        </w:rPr>
        <w:t>RStudio</w:t>
      </w:r>
      <w:proofErr w:type="spellEnd"/>
      <w:r w:rsidR="00F96287" w:rsidRPr="00602665">
        <w:rPr>
          <w:rFonts w:cstheme="minorHAnsi"/>
          <w:lang w:val="en-US"/>
        </w:rPr>
        <w:t xml:space="preserve"> (Version 1.0.44 - © 2009-2016 RStudio). </w:t>
      </w:r>
      <w:r w:rsidRPr="00602665">
        <w:rPr>
          <w:rFonts w:cstheme="minorHAnsi"/>
          <w:lang w:val="en-US"/>
        </w:rPr>
        <w:t>In order t</w:t>
      </w:r>
      <w:r w:rsidR="00F96287" w:rsidRPr="00602665">
        <w:rPr>
          <w:rFonts w:cstheme="minorHAnsi"/>
          <w:lang w:val="en-US"/>
        </w:rPr>
        <w:t xml:space="preserve">o analyze the different response variables in this study, generalized linear mixed-effect models </w:t>
      </w:r>
      <w:r w:rsidRPr="00A604AF">
        <w:rPr>
          <w:rFonts w:cstheme="minorHAnsi"/>
          <w:lang w:val="en-US"/>
        </w:rPr>
        <w:t xml:space="preserve">from </w:t>
      </w:r>
      <w:r w:rsidR="00F96287" w:rsidRPr="00A604AF">
        <w:rPr>
          <w:rFonts w:cstheme="minorHAnsi"/>
          <w:lang w:val="en-US"/>
        </w:rPr>
        <w:t>the "lme4" package were used to test the influence of fixed or random variables on these response variables. Parameters such as temperature, population, egg mass per female, size, weight/age of spawners were used as a fixed effect, while the variables "</w:t>
      </w:r>
      <w:r w:rsidR="000A6E2B" w:rsidRPr="00A604AF">
        <w:rPr>
          <w:rFonts w:cstheme="minorHAnsi"/>
          <w:lang w:val="en-US"/>
        </w:rPr>
        <w:t>sex</w:t>
      </w:r>
      <w:r w:rsidR="00F96287" w:rsidRPr="00A604AF">
        <w:rPr>
          <w:rFonts w:cstheme="minorHAnsi"/>
          <w:lang w:val="en-US"/>
        </w:rPr>
        <w:t>", "famil</w:t>
      </w:r>
      <w:r w:rsidRPr="00A604AF">
        <w:rPr>
          <w:rFonts w:cstheme="minorHAnsi"/>
          <w:lang w:val="en-US"/>
        </w:rPr>
        <w:t>y</w:t>
      </w:r>
      <w:r w:rsidR="00F96287" w:rsidRPr="00A604AF">
        <w:rPr>
          <w:rFonts w:cstheme="minorHAnsi"/>
          <w:lang w:val="en-US"/>
        </w:rPr>
        <w:t xml:space="preserve">", "block" and "plate" were </w:t>
      </w:r>
      <w:r w:rsidR="000A6E2B" w:rsidRPr="00A604AF">
        <w:rPr>
          <w:rFonts w:cstheme="minorHAnsi"/>
          <w:lang w:val="en-US"/>
        </w:rPr>
        <w:t xml:space="preserve">treated </w:t>
      </w:r>
      <w:r w:rsidR="00F96287" w:rsidRPr="00A604AF">
        <w:rPr>
          <w:rFonts w:cstheme="minorHAnsi"/>
          <w:lang w:val="en-US"/>
        </w:rPr>
        <w:t>as a random effect.</w:t>
      </w:r>
    </w:p>
    <w:p w14:paraId="7F58630B" w14:textId="1CF79ECC" w:rsidR="009D1621" w:rsidRPr="00EB20DF" w:rsidRDefault="00612C3F">
      <w:pPr>
        <w:rPr>
          <w:rFonts w:cstheme="minorHAnsi"/>
          <w:lang w:val="en-US"/>
        </w:rPr>
      </w:pPr>
      <w:r w:rsidRPr="00A604AF">
        <w:rPr>
          <w:rFonts w:cstheme="minorHAnsi"/>
          <w:lang w:val="en-US"/>
        </w:rPr>
        <w:t>Narrow-sense h</w:t>
      </w:r>
      <w:r w:rsidR="009D1621" w:rsidRPr="00A604AF">
        <w:rPr>
          <w:rFonts w:cstheme="minorHAnsi"/>
          <w:lang w:val="en-US"/>
        </w:rPr>
        <w:t>eritability</w:t>
      </w:r>
      <w:r w:rsidRPr="00A604AF">
        <w:rPr>
          <w:rFonts w:cstheme="minorHAnsi"/>
          <w:lang w:val="en-US"/>
        </w:rPr>
        <w:t xml:space="preserve"> h</w:t>
      </w:r>
      <w:r w:rsidRPr="00A604AF">
        <w:rPr>
          <w:rFonts w:cstheme="minorHAnsi"/>
          <w:vertAlign w:val="subscript"/>
          <w:lang w:val="en-US"/>
        </w:rPr>
        <w:t>2</w:t>
      </w:r>
      <w:r w:rsidR="009D1621" w:rsidRPr="0096610B">
        <w:rPr>
          <w:rFonts w:cstheme="minorHAnsi"/>
          <w:lang w:val="en-US"/>
        </w:rPr>
        <w:t xml:space="preserve"> was calculated</w:t>
      </w:r>
      <w:r w:rsidRPr="00EB20DF">
        <w:rPr>
          <w:rFonts w:cstheme="minorHAnsi"/>
          <w:lang w:val="en-US"/>
        </w:rPr>
        <w:t xml:space="preserve"> for survival at hatching and</w:t>
      </w:r>
      <w:r w:rsidR="0019558D" w:rsidRPr="00602665">
        <w:rPr>
          <w:rFonts w:cstheme="minorHAnsi"/>
          <w:lang w:val="en-US"/>
        </w:rPr>
        <w:t xml:space="preserve"> incubation period</w:t>
      </w:r>
      <w:r w:rsidR="00375BA8" w:rsidRPr="00602665">
        <w:rPr>
          <w:rFonts w:cstheme="minorHAnsi"/>
          <w:lang w:val="en-US"/>
        </w:rPr>
        <w:t xml:space="preserve"> as h</w:t>
      </w:r>
      <w:r w:rsidR="00375BA8" w:rsidRPr="00A604AF">
        <w:rPr>
          <w:rFonts w:cstheme="minorHAnsi"/>
          <w:vertAlign w:val="subscript"/>
          <w:lang w:val="en-US"/>
        </w:rPr>
        <w:t>2</w:t>
      </w:r>
      <w:r w:rsidR="00375BA8" w:rsidRPr="0096610B">
        <w:rPr>
          <w:rFonts w:cstheme="minorHAnsi"/>
          <w:lang w:val="en-US"/>
        </w:rPr>
        <w:t>=</w:t>
      </w:r>
      <w:r w:rsidR="00375BA8" w:rsidRPr="00EB20DF">
        <w:rPr>
          <w:rFonts w:cstheme="minorHAnsi"/>
          <w:lang w:val="en-US"/>
        </w:rPr>
        <w:t>σ</w:t>
      </w:r>
      <w:r w:rsidR="00375BA8" w:rsidRPr="00A604AF">
        <w:rPr>
          <w:rFonts w:cstheme="minorHAnsi"/>
          <w:vertAlign w:val="subscript"/>
          <w:lang w:val="en-US"/>
        </w:rPr>
        <w:t>a</w:t>
      </w:r>
      <w:r w:rsidR="00375BA8" w:rsidRPr="0096610B">
        <w:rPr>
          <w:rFonts w:cstheme="minorHAnsi"/>
          <w:lang w:val="en-US"/>
        </w:rPr>
        <w:t>²/σ</w:t>
      </w:r>
      <w:r w:rsidR="00375BA8" w:rsidRPr="00A604AF">
        <w:rPr>
          <w:rFonts w:cstheme="minorHAnsi"/>
          <w:vertAlign w:val="subscript"/>
          <w:lang w:val="en-US"/>
        </w:rPr>
        <w:t>p</w:t>
      </w:r>
      <w:r w:rsidR="00375BA8" w:rsidRPr="0096610B">
        <w:rPr>
          <w:rFonts w:cstheme="minorHAnsi"/>
          <w:lang w:val="en-US"/>
        </w:rPr>
        <w:t>²</w:t>
      </w:r>
      <w:r w:rsidR="00375BA8" w:rsidRPr="00EB20DF">
        <w:rPr>
          <w:rFonts w:cstheme="minorHAnsi"/>
          <w:lang w:val="en-US"/>
        </w:rPr>
        <w:t>, where</w:t>
      </w:r>
      <w:r w:rsidR="00375BA8" w:rsidRPr="00602665">
        <w:rPr>
          <w:rFonts w:cstheme="minorHAnsi"/>
          <w:lang w:val="en-US"/>
        </w:rPr>
        <w:t xml:space="preserve"> </w:t>
      </w:r>
      <w:proofErr w:type="spellStart"/>
      <w:r w:rsidR="00375BA8" w:rsidRPr="00602665">
        <w:rPr>
          <w:rFonts w:cstheme="minorHAnsi"/>
          <w:lang w:val="en-US"/>
        </w:rPr>
        <w:t>σ</w:t>
      </w:r>
      <w:r w:rsidR="00375BA8" w:rsidRPr="00602665">
        <w:rPr>
          <w:rFonts w:cstheme="minorHAnsi"/>
          <w:vertAlign w:val="subscript"/>
          <w:lang w:val="en-US"/>
        </w:rPr>
        <w:t>a</w:t>
      </w:r>
      <w:proofErr w:type="spellEnd"/>
      <w:r w:rsidR="00375BA8" w:rsidRPr="00602665">
        <w:rPr>
          <w:rFonts w:cstheme="minorHAnsi"/>
          <w:lang w:val="en-US"/>
        </w:rPr>
        <w:t xml:space="preserve">, the genetic additive variance, is </w:t>
      </w:r>
      <w:r w:rsidR="00375BA8" w:rsidRPr="00A604AF">
        <w:rPr>
          <w:rFonts w:cstheme="minorHAnsi"/>
          <w:lang w:val="en-US"/>
        </w:rPr>
        <w:t>calculated as 4 x (</w:t>
      </w:r>
      <w:proofErr w:type="spellStart"/>
      <w:r w:rsidR="00375BA8" w:rsidRPr="00A604AF">
        <w:rPr>
          <w:rFonts w:cstheme="minorHAnsi"/>
          <w:lang w:val="en-US"/>
        </w:rPr>
        <w:t>σ</w:t>
      </w:r>
      <w:r w:rsidR="00375BA8" w:rsidRPr="00A604AF">
        <w:rPr>
          <w:rFonts w:cstheme="minorHAnsi"/>
          <w:vertAlign w:val="subscript"/>
          <w:lang w:val="en-US"/>
        </w:rPr>
        <w:t>sires</w:t>
      </w:r>
      <w:proofErr w:type="spellEnd"/>
      <w:r w:rsidR="00375BA8" w:rsidRPr="00A604AF">
        <w:rPr>
          <w:rFonts w:cstheme="minorHAnsi"/>
          <w:lang w:val="en-US"/>
        </w:rPr>
        <w:t>)</w:t>
      </w:r>
      <w:r w:rsidR="00375BA8" w:rsidRPr="0096610B">
        <w:rPr>
          <w:rFonts w:cstheme="minorHAnsi"/>
          <w:lang w:val="en-US"/>
        </w:rPr>
        <w:t>²</w:t>
      </w:r>
      <w:r w:rsidR="00375BA8" w:rsidRPr="00EB20DF">
        <w:rPr>
          <w:rFonts w:cstheme="minorHAnsi"/>
          <w:lang w:val="en-US"/>
        </w:rPr>
        <w:t>,</w:t>
      </w:r>
      <w:r w:rsidR="00375BA8" w:rsidRPr="00602665">
        <w:rPr>
          <w:rFonts w:cstheme="minorHAnsi"/>
          <w:lang w:val="en-US"/>
        </w:rPr>
        <w:t xml:space="preserve"> and </w:t>
      </w:r>
      <w:proofErr w:type="spellStart"/>
      <w:r w:rsidR="00375BA8" w:rsidRPr="00602665">
        <w:rPr>
          <w:rFonts w:cstheme="minorHAnsi"/>
          <w:lang w:val="en-US"/>
        </w:rPr>
        <w:t>σ</w:t>
      </w:r>
      <w:r w:rsidR="00375BA8" w:rsidRPr="00602665">
        <w:rPr>
          <w:rFonts w:cstheme="minorHAnsi"/>
          <w:vertAlign w:val="subscript"/>
          <w:lang w:val="en-US"/>
        </w:rPr>
        <w:t>p</w:t>
      </w:r>
      <w:proofErr w:type="spellEnd"/>
      <w:r w:rsidR="00375BA8" w:rsidRPr="00602665">
        <w:rPr>
          <w:rFonts w:cstheme="minorHAnsi"/>
          <w:lang w:val="en-US"/>
        </w:rPr>
        <w:t>, the total phenotypic variance, is calculated as the sum of the residual and additive variance</w:t>
      </w:r>
      <w:r w:rsidR="00DF0300" w:rsidRPr="00602665">
        <w:rPr>
          <w:rFonts w:cstheme="minorHAnsi"/>
          <w:lang w:val="en-US"/>
        </w:rPr>
        <w:t xml:space="preserve"> </w:t>
      </w:r>
      <w:r w:rsidR="00DF0300" w:rsidRPr="00EB20DF">
        <w:rPr>
          <w:rFonts w:cstheme="minorHAnsi"/>
          <w:lang w:val="en-US"/>
        </w:rPr>
        <w:fldChar w:fldCharType="begin" w:fldLock="1"/>
      </w:r>
      <w:r w:rsidR="00DF0300" w:rsidRPr="00A604AF">
        <w:rPr>
          <w:rFonts w:cstheme="minorHAnsi"/>
          <w:lang w:val="en-US"/>
        </w:rPr>
        <w:instrText>ADDIN CSL_CITATION {"citationItems":[{"id":"ITEM-1","itemData":{"ISBN":"0878934812","abstract":"This first of a two-volume set on the theoretical and empirical applications of quantitative genetics focuses on the basic biology and methods of analysis of quantitative characters. The authors endeavor to develop central theoretical concepts from first principles. They also outline basic principles of complex pedigree analysis. The extensive appendices include reviews of the statistical tools used in the book. Designed for use as a textbook or a basic reference. Introduction -- I. Foundations of Quantitative Genetics -- 1. An Overview of Quantitative Genetics -- 2. Properties of Distributions -- 3. Covariance, Regression, and Correlation -- 4. Properties of Single Loci -- 5. Sources of Genetic Variation for Multilocus Traits -- 6. Components of Environmental Variation -- 7. Resemblance Between Relatives -- 8. Introduction of Matrix Algebra and Linear Models -- 9. Analysis of Line Crosses -- 10. Inbreeding Depression -- 11. Matters of Scale -- II. Quantitative Trait Loci -- 12. Polygenes and Polygenic Mutation -- 13. Detecting Major Genes -- 14. Principles of Marker-Based Analysis -- 15. Mapping and Characterizing QTLS: Inbred Line Crosses -- 16. Mapping and Characterizing QTLS: Outbred Populations -- III. Estimation Procedures -- 17. Parent-Offspring Regression -- 18. Sib Analysis -- 19. Twins and Clones -- 20. Cross-Classified Designs -- 21. Correlations Between Characters -- 22. Genotype x Environment Interaction -- 23. Maternal Effects -- 24. Sex Linkage and Sexual Dimorphism -- 25. Threshold Characters -- 26. Estimation of Breeding Values -- 27. Variance-Component Estimation with Complex Pedigrees -- App. A1. Expectations, Variances, and Covariances of Compound Variables -- App. A2. Path Analysis -- App. A3. Further Topics in Matrix Algebra and Linear Models -- App. A4. Maximum Likelihood Estimation and Likelihood-Ratio Tests -- App. A5. Computing the Power of Statistical Tests -- Literature Cited -- Author Index -- Organism and Trait Index -- Subject Index.","author":[{"dropping-particle":"","family":"Lynch","given":"Michael","non-dropping-particle":"","parse-names":false,"suffix":""},{"dropping-particle":"","family":"Walsh","given":"Bruce","non-dropping-particle":"","parse-names":false,"suffix":""}],"id":"ITEM-1","issued":{"date-parts":[["1998"]]},"number-of-pages":"980","publisher":"Sinauer","title":"Genetics and analysis of quantitative traits","type":"book"},"uris":["http://www.mendeley.com/documents/?uuid=d6e37a6c-3d55-3674-af82-c18e3fd545d5"]}],"mendeley":{"formattedCitation":"(Lynch &amp; Walsh, 1998)","plainTextFormattedCitation":"(Lynch &amp; Walsh, 1998)","previouslyFormattedCitation":"(Lynch &amp; Walsh, 1998)"},"properties":{"noteIndex":0},"schema":"https://github.com/citation-style-language/schema/raw/master/csl-citation.json"}</w:instrText>
      </w:r>
      <w:r w:rsidR="00DF0300" w:rsidRPr="00EB20DF">
        <w:rPr>
          <w:rFonts w:cstheme="minorHAnsi"/>
          <w:lang w:val="en-US"/>
        </w:rPr>
        <w:fldChar w:fldCharType="separate"/>
      </w:r>
      <w:r w:rsidR="00DF0300" w:rsidRPr="00EB20DF">
        <w:rPr>
          <w:rFonts w:cstheme="minorHAnsi"/>
          <w:noProof/>
          <w:lang w:val="en-US"/>
        </w:rPr>
        <w:t>(Lynch &amp; Walsh, 1998)</w:t>
      </w:r>
      <w:r w:rsidR="00DF0300" w:rsidRPr="00EB20DF">
        <w:rPr>
          <w:rFonts w:cstheme="minorHAnsi"/>
          <w:lang w:val="en-US"/>
        </w:rPr>
        <w:fldChar w:fldCharType="end"/>
      </w:r>
      <w:r w:rsidR="00375BA8" w:rsidRPr="0096610B">
        <w:rPr>
          <w:rFonts w:cstheme="minorHAnsi"/>
          <w:lang w:val="en-US"/>
        </w:rPr>
        <w:t>.</w:t>
      </w:r>
    </w:p>
    <w:p w14:paraId="63876220" w14:textId="77777777" w:rsidR="00375BA8" w:rsidRPr="00602665" w:rsidRDefault="00375BA8">
      <w:pPr>
        <w:rPr>
          <w:rFonts w:cstheme="minorHAnsi"/>
          <w:lang w:val="en-US"/>
        </w:rPr>
      </w:pPr>
    </w:p>
    <w:p w14:paraId="5546B993" w14:textId="4AB85A98" w:rsidR="005D2CA7" w:rsidRPr="00A6777D" w:rsidRDefault="005D2CA7" w:rsidP="00A604AF">
      <w:pPr>
        <w:rPr>
          <w:rFonts w:cstheme="minorHAnsi"/>
          <w:b/>
          <w:lang w:val="en-GB"/>
        </w:rPr>
      </w:pPr>
      <w:r w:rsidRPr="00A6777D">
        <w:rPr>
          <w:rFonts w:cstheme="minorHAnsi"/>
          <w:b/>
          <w:lang w:val="en-GB"/>
        </w:rPr>
        <w:t>Results</w:t>
      </w:r>
    </w:p>
    <w:p w14:paraId="56B92BF3" w14:textId="54579A3A" w:rsidR="00B23579" w:rsidRPr="00A604AF" w:rsidRDefault="00B878E1" w:rsidP="00B23579">
      <w:pPr>
        <w:rPr>
          <w:rFonts w:cstheme="minorHAnsi"/>
          <w:lang w:val="en-GB"/>
        </w:rPr>
      </w:pPr>
      <w:r w:rsidRPr="00A604AF">
        <w:rPr>
          <w:rFonts w:cstheme="minorHAnsi"/>
          <w:lang w:val="en-GB"/>
        </w:rPr>
        <w:t>Survival at hatching</w:t>
      </w:r>
    </w:p>
    <w:p w14:paraId="327CA8D9" w14:textId="77777777" w:rsidR="00A500A6" w:rsidRPr="00602665" w:rsidRDefault="00EF6E7D" w:rsidP="00B23579">
      <w:pPr>
        <w:rPr>
          <w:rFonts w:cstheme="minorHAnsi"/>
          <w:lang w:val="en-GB"/>
        </w:rPr>
      </w:pPr>
      <w:r w:rsidRPr="0096610B">
        <w:rPr>
          <w:rFonts w:cstheme="minorHAnsi"/>
          <w:lang w:val="en-GB"/>
        </w:rPr>
        <w:t>Survival at hatching was significantly</w:t>
      </w:r>
      <w:r w:rsidRPr="00EB20DF">
        <w:rPr>
          <w:rFonts w:cstheme="minorHAnsi"/>
          <w:lang w:val="en-GB"/>
        </w:rPr>
        <w:t xml:space="preserve"> high</w:t>
      </w:r>
      <w:r w:rsidRPr="00602665">
        <w:rPr>
          <w:rFonts w:cstheme="minorHAnsi"/>
          <w:lang w:val="en-GB"/>
        </w:rPr>
        <w:t>er at 7°C than 9°C (</w:t>
      </w:r>
      <w:r w:rsidR="003645AB" w:rsidRPr="00A604AF">
        <w:rPr>
          <w:rFonts w:cstheme="minorHAnsi"/>
          <w:lang w:val="en-GB"/>
        </w:rPr>
        <w:t xml:space="preserve">on </w:t>
      </w:r>
      <w:r w:rsidRPr="00A604AF">
        <w:rPr>
          <w:rFonts w:cstheme="minorHAnsi"/>
          <w:lang w:val="en-GB"/>
        </w:rPr>
        <w:t xml:space="preserve">average, </w:t>
      </w:r>
      <w:commentRangeStart w:id="8"/>
      <w:r w:rsidR="003645AB" w:rsidRPr="00A604AF">
        <w:rPr>
          <w:rFonts w:cstheme="minorHAnsi"/>
          <w:highlight w:val="yellow"/>
          <w:lang w:val="en-GB"/>
        </w:rPr>
        <w:t>X</w:t>
      </w:r>
      <w:commentRangeEnd w:id="8"/>
      <w:r w:rsidR="009D52C9" w:rsidRPr="0096610B">
        <w:rPr>
          <w:rStyle w:val="Marquedecommentaire"/>
          <w:rFonts w:cstheme="minorHAnsi"/>
        </w:rPr>
        <w:commentReference w:id="8"/>
      </w:r>
      <w:r w:rsidR="003645AB" w:rsidRPr="0096610B">
        <w:rPr>
          <w:rFonts w:cstheme="minorHAnsi"/>
          <w:lang w:val="en-GB"/>
        </w:rPr>
        <w:t xml:space="preserve">% decreased survival, </w:t>
      </w:r>
      <w:r w:rsidRPr="0096610B">
        <w:rPr>
          <w:rFonts w:cstheme="minorHAnsi"/>
          <w:lang w:val="en-GB"/>
        </w:rPr>
        <w:t>populations considered together)</w:t>
      </w:r>
      <w:r w:rsidR="005760AF" w:rsidRPr="00EB20DF">
        <w:rPr>
          <w:rFonts w:cstheme="minorHAnsi"/>
          <w:lang w:val="en-GB"/>
        </w:rPr>
        <w:t xml:space="preserve">. </w:t>
      </w:r>
    </w:p>
    <w:p w14:paraId="773DC882" w14:textId="596A072E" w:rsidR="00A500A6" w:rsidRPr="0096610B" w:rsidRDefault="00A500A6" w:rsidP="00A500A6">
      <w:pPr>
        <w:rPr>
          <w:rFonts w:cstheme="minorHAnsi"/>
          <w:lang w:val="en-GB"/>
        </w:rPr>
      </w:pPr>
      <w:commentRangeStart w:id="9"/>
      <w:r w:rsidRPr="00A604AF">
        <w:rPr>
          <w:rFonts w:cstheme="minorHAnsi"/>
          <w:highlight w:val="yellow"/>
          <w:lang w:val="en-GB"/>
        </w:rPr>
        <w:t>Post-hoc tests revealed that</w:t>
      </w:r>
      <w:r w:rsidR="00F7778A" w:rsidRPr="0096610B">
        <w:rPr>
          <w:rFonts w:cstheme="minorHAnsi"/>
          <w:highlight w:val="yellow"/>
          <w:lang w:val="en-GB"/>
        </w:rPr>
        <w:t xml:space="preserve"> survival was/was not different</w:t>
      </w:r>
      <w:r w:rsidRPr="00A604AF">
        <w:rPr>
          <w:rFonts w:cstheme="minorHAnsi"/>
          <w:highlight w:val="yellow"/>
          <w:lang w:val="en-GB"/>
        </w:rPr>
        <w:t xml:space="preserve"> between population in the warm treatment but not in the cold one</w:t>
      </w:r>
      <w:commentRangeEnd w:id="9"/>
      <w:r w:rsidRPr="00A604AF">
        <w:rPr>
          <w:rStyle w:val="Marquedecommentaire"/>
          <w:rFonts w:cstheme="minorHAnsi"/>
          <w:highlight w:val="yellow"/>
        </w:rPr>
        <w:commentReference w:id="9"/>
      </w:r>
      <w:r w:rsidRPr="00A604AF">
        <w:rPr>
          <w:rFonts w:cstheme="minorHAnsi"/>
          <w:highlight w:val="yellow"/>
          <w:lang w:val="en-GB"/>
        </w:rPr>
        <w:t>.</w:t>
      </w:r>
    </w:p>
    <w:p w14:paraId="6C622C2D" w14:textId="7655102D" w:rsidR="00B878E1" w:rsidRPr="0096610B" w:rsidRDefault="005760AF" w:rsidP="00B23579">
      <w:pPr>
        <w:rPr>
          <w:rFonts w:cstheme="minorHAnsi"/>
          <w:lang w:val="en-GB"/>
        </w:rPr>
      </w:pPr>
      <w:r w:rsidRPr="00EB20DF">
        <w:rPr>
          <w:rFonts w:cstheme="minorHAnsi"/>
          <w:lang w:val="en-GB"/>
        </w:rPr>
        <w:t>Although n</w:t>
      </w:r>
      <w:r w:rsidR="00EF6E7D" w:rsidRPr="00602665">
        <w:rPr>
          <w:rFonts w:cstheme="minorHAnsi"/>
          <w:lang w:val="en-GB"/>
        </w:rPr>
        <w:t>o effect of population alone</w:t>
      </w:r>
      <w:r w:rsidRPr="00602665">
        <w:rPr>
          <w:rFonts w:cstheme="minorHAnsi"/>
          <w:lang w:val="en-GB"/>
        </w:rPr>
        <w:t xml:space="preserve"> on survival was detected, i</w:t>
      </w:r>
      <w:r w:rsidR="00EF6E7D" w:rsidRPr="00602665">
        <w:rPr>
          <w:rFonts w:cstheme="minorHAnsi"/>
          <w:lang w:val="en-GB"/>
        </w:rPr>
        <w:t xml:space="preserve">nterestingly, </w:t>
      </w:r>
      <w:r w:rsidR="00017D60" w:rsidRPr="00602665">
        <w:rPr>
          <w:rFonts w:cstheme="minorHAnsi"/>
          <w:lang w:val="en-GB"/>
        </w:rPr>
        <w:t xml:space="preserve">significant population x temperature interaction </w:t>
      </w:r>
      <w:r w:rsidRPr="00A604AF">
        <w:rPr>
          <w:rFonts w:cstheme="minorHAnsi"/>
          <w:lang w:val="en-GB"/>
        </w:rPr>
        <w:t>did</w:t>
      </w:r>
      <w:r w:rsidR="00F7778A" w:rsidRPr="00A604AF">
        <w:rPr>
          <w:rFonts w:cstheme="minorHAnsi"/>
          <w:lang w:val="en-GB"/>
        </w:rPr>
        <w:t>,</w:t>
      </w:r>
      <w:r w:rsidR="000F3454" w:rsidRPr="00A604AF">
        <w:rPr>
          <w:rFonts w:cstheme="minorHAnsi"/>
          <w:lang w:val="en-GB"/>
        </w:rPr>
        <w:t xml:space="preserve"> meaning that temperature had a different effect depending on populations</w:t>
      </w:r>
      <w:r w:rsidR="00017D60" w:rsidRPr="00A604AF">
        <w:rPr>
          <w:rFonts w:cstheme="minorHAnsi"/>
          <w:lang w:val="en-GB"/>
        </w:rPr>
        <w:t>.</w:t>
      </w:r>
      <w:r w:rsidR="00C21BEB">
        <w:rPr>
          <w:rFonts w:cstheme="minorHAnsi"/>
          <w:lang w:val="en-GB"/>
        </w:rPr>
        <w:t xml:space="preserve"> </w:t>
      </w:r>
      <w:commentRangeStart w:id="10"/>
      <w:r w:rsidR="00C21BEB" w:rsidRPr="00A604AF">
        <w:rPr>
          <w:rFonts w:cstheme="minorHAnsi"/>
          <w:highlight w:val="yellow"/>
          <w:lang w:val="en-GB"/>
        </w:rPr>
        <w:t>Survival loss was the lower for the Lake Bourget population, and the higher for Lake Constance littoral population</w:t>
      </w:r>
      <w:commentRangeEnd w:id="10"/>
      <w:r w:rsidR="00C21BEB">
        <w:rPr>
          <w:rStyle w:val="Marquedecommentaire"/>
        </w:rPr>
        <w:commentReference w:id="10"/>
      </w:r>
      <w:r w:rsidR="00C21BEB">
        <w:rPr>
          <w:rFonts w:cstheme="minorHAnsi"/>
          <w:lang w:val="en-GB"/>
        </w:rPr>
        <w:t>.</w:t>
      </w:r>
    </w:p>
    <w:p w14:paraId="3BC6EA53" w14:textId="77777777" w:rsidR="000931FD" w:rsidRPr="00EB20DF" w:rsidRDefault="000931FD" w:rsidP="00B23579">
      <w:pPr>
        <w:rPr>
          <w:rFonts w:cstheme="minorHAnsi"/>
          <w:lang w:val="en-GB"/>
        </w:rPr>
      </w:pPr>
    </w:p>
    <w:p w14:paraId="2B708234" w14:textId="2DD4284F" w:rsidR="00B878E1" w:rsidRDefault="00B878E1" w:rsidP="00B23579">
      <w:pPr>
        <w:rPr>
          <w:rFonts w:cstheme="minorHAnsi"/>
          <w:lang w:val="en-GB"/>
        </w:rPr>
      </w:pPr>
      <w:r w:rsidRPr="00A604AF">
        <w:rPr>
          <w:rFonts w:cstheme="minorHAnsi"/>
          <w:lang w:val="en-GB"/>
        </w:rPr>
        <w:t>Incubation period</w:t>
      </w:r>
    </w:p>
    <w:p w14:paraId="3F1B1A6B" w14:textId="359CF30D" w:rsidR="005227F2" w:rsidRPr="00A604AF" w:rsidRDefault="006214DC" w:rsidP="00B700F3">
      <w:pPr>
        <w:rPr>
          <w:rFonts w:cstheme="minorHAnsi"/>
          <w:lang w:val="en-GB"/>
        </w:rPr>
      </w:pPr>
      <w:r>
        <w:rPr>
          <w:rFonts w:cstheme="minorHAnsi"/>
          <w:lang w:val="en-GB"/>
        </w:rPr>
        <w:t>Globally, time to hatch did was not clearly correlated to neither temperature nor population</w:t>
      </w:r>
      <w:r w:rsidR="00B700F3">
        <w:rPr>
          <w:rFonts w:cstheme="minorHAnsi"/>
          <w:lang w:val="en-GB"/>
        </w:rPr>
        <w:t>. W</w:t>
      </w:r>
      <w:r>
        <w:rPr>
          <w:rFonts w:cstheme="minorHAnsi"/>
          <w:lang w:val="en-GB"/>
        </w:rPr>
        <w:t>e</w:t>
      </w:r>
      <w:r w:rsidR="00B700F3">
        <w:rPr>
          <w:rFonts w:cstheme="minorHAnsi"/>
          <w:lang w:val="en-GB"/>
        </w:rPr>
        <w:t>, however,</w:t>
      </w:r>
      <w:r>
        <w:rPr>
          <w:rFonts w:cstheme="minorHAnsi"/>
          <w:lang w:val="en-GB"/>
        </w:rPr>
        <w:t xml:space="preserve"> detected a significant interaction between temperature and population suggestion contrasted response to temperature. </w:t>
      </w:r>
      <w:commentRangeStart w:id="11"/>
      <w:r w:rsidRPr="00A604AF">
        <w:rPr>
          <w:rFonts w:cstheme="minorHAnsi"/>
          <w:highlight w:val="yellow"/>
          <w:lang w:val="en-GB"/>
        </w:rPr>
        <w:t xml:space="preserve">Post-hoc </w:t>
      </w:r>
      <w:r w:rsidR="00B0530C">
        <w:rPr>
          <w:rFonts w:cstheme="minorHAnsi"/>
          <w:highlight w:val="yellow"/>
          <w:lang w:val="en-GB"/>
        </w:rPr>
        <w:t xml:space="preserve">tests </w:t>
      </w:r>
      <w:r w:rsidRPr="00A604AF">
        <w:rPr>
          <w:rFonts w:cstheme="minorHAnsi"/>
          <w:highlight w:val="yellow"/>
          <w:lang w:val="en-GB"/>
        </w:rPr>
        <w:t>sho</w:t>
      </w:r>
      <w:r w:rsidRPr="0096610B">
        <w:rPr>
          <w:rFonts w:cstheme="minorHAnsi"/>
          <w:highlight w:val="yellow"/>
          <w:lang w:val="en-GB"/>
        </w:rPr>
        <w:t>w</w:t>
      </w:r>
      <w:r w:rsidRPr="00A604AF">
        <w:rPr>
          <w:rFonts w:cstheme="minorHAnsi"/>
          <w:highlight w:val="yellow"/>
          <w:lang w:val="en-GB"/>
        </w:rPr>
        <w:t>ed that</w:t>
      </w:r>
      <w:commentRangeEnd w:id="11"/>
      <w:r w:rsidRPr="00A604AF">
        <w:rPr>
          <w:rStyle w:val="Marquedecommentaire"/>
          <w:highlight w:val="yellow"/>
        </w:rPr>
        <w:commentReference w:id="11"/>
      </w:r>
      <w:r w:rsidR="00B700F3" w:rsidRPr="00A604AF">
        <w:rPr>
          <w:rFonts w:cstheme="minorHAnsi"/>
          <w:highlight w:val="yellow"/>
          <w:lang w:val="en-GB"/>
        </w:rPr>
        <w:t xml:space="preserve"> development times to hatching vary between populations depending on the incubation temperature. Indeed, while embryos from Lac de Bourget do not show any difference in incubation time between 7° and 9°C (see Table 1), the other three populations have their development times reduced at high temperatures</w:t>
      </w:r>
      <w:r w:rsidR="00B700F3" w:rsidRPr="00D654AD">
        <w:rPr>
          <w:rFonts w:cstheme="minorHAnsi"/>
          <w:lang w:val="en-GB"/>
        </w:rPr>
        <w:t>.</w:t>
      </w:r>
    </w:p>
    <w:p w14:paraId="4685AB62" w14:textId="77777777" w:rsidR="00B878E1" w:rsidRPr="00A604AF" w:rsidRDefault="00B878E1" w:rsidP="00B23579">
      <w:pPr>
        <w:rPr>
          <w:rFonts w:cstheme="minorHAnsi"/>
          <w:lang w:val="en-GB"/>
        </w:rPr>
      </w:pPr>
    </w:p>
    <w:p w14:paraId="54CEB109" w14:textId="015C906A" w:rsidR="003F588A" w:rsidRDefault="0011086E" w:rsidP="00B23579">
      <w:pPr>
        <w:rPr>
          <w:rFonts w:cstheme="minorHAnsi"/>
          <w:lang w:val="en-GB"/>
        </w:rPr>
      </w:pPr>
      <w:r w:rsidRPr="0096610B">
        <w:rPr>
          <w:rFonts w:cstheme="minorHAnsi"/>
          <w:noProof/>
          <w:lang w:eastAsia="fr-FR"/>
        </w:rPr>
        <w:lastRenderedPageBreak/>
        <w:drawing>
          <wp:inline distT="0" distB="0" distL="0" distR="0" wp14:anchorId="7892183E" wp14:editId="4EDE3BDC">
            <wp:extent cx="5760720" cy="2153920"/>
            <wp:effectExtent l="0" t="0" r="0" b="0"/>
            <wp:docPr id="2" name="Image 2" descr="C:\Users\clbrun\Documents\corégone\graph papie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lbrun\Documents\corégone\graph papier.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153920"/>
                    </a:xfrm>
                    <a:prstGeom prst="rect">
                      <a:avLst/>
                    </a:prstGeom>
                    <a:noFill/>
                    <a:ln>
                      <a:noFill/>
                    </a:ln>
                  </pic:spPr>
                </pic:pic>
              </a:graphicData>
            </a:graphic>
          </wp:inline>
        </w:drawing>
      </w:r>
    </w:p>
    <w:p w14:paraId="571CF112" w14:textId="0C593315" w:rsidR="003C1B4B" w:rsidRDefault="003C1B4B" w:rsidP="00B23579">
      <w:pPr>
        <w:rPr>
          <w:rFonts w:cstheme="minorHAnsi"/>
          <w:lang w:val="en-GB"/>
        </w:rPr>
      </w:pPr>
    </w:p>
    <w:p w14:paraId="55096F04" w14:textId="13B3E944" w:rsidR="003C1B4B" w:rsidRPr="00A604AF" w:rsidRDefault="003C1B4B" w:rsidP="00B23579">
      <w:pPr>
        <w:rPr>
          <w:rFonts w:cstheme="minorHAnsi"/>
          <w:highlight w:val="yellow"/>
          <w:lang w:val="en-GB"/>
        </w:rPr>
      </w:pPr>
      <w:r w:rsidRPr="00A604AF">
        <w:rPr>
          <w:rFonts w:cstheme="minorHAnsi"/>
          <w:highlight w:val="yellow"/>
          <w:lang w:val="en-GB"/>
        </w:rPr>
        <w:t xml:space="preserve">Table x: </w:t>
      </w:r>
    </w:p>
    <w:tbl>
      <w:tblPr>
        <w:tblStyle w:val="Tableausimple2"/>
        <w:tblpPr w:leftFromText="141" w:rightFromText="141" w:vertAnchor="text" w:horzAnchor="margin" w:tblpY="-69"/>
        <w:tblW w:w="9402" w:type="dxa"/>
        <w:tblLook w:val="04A0" w:firstRow="1" w:lastRow="0" w:firstColumn="1" w:lastColumn="0" w:noHBand="0" w:noVBand="1"/>
      </w:tblPr>
      <w:tblGrid>
        <w:gridCol w:w="3366"/>
        <w:gridCol w:w="1339"/>
        <w:gridCol w:w="577"/>
        <w:gridCol w:w="1194"/>
        <w:gridCol w:w="1069"/>
        <w:gridCol w:w="522"/>
        <w:gridCol w:w="1335"/>
      </w:tblGrid>
      <w:tr w:rsidR="007470AB" w:rsidRPr="00F7778A" w14:paraId="31C31BCF" w14:textId="77777777" w:rsidTr="007470A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366" w:type="dxa"/>
            <w:noWrap/>
          </w:tcPr>
          <w:p w14:paraId="608712C8" w14:textId="77777777" w:rsidR="007470AB" w:rsidRPr="00A604AF" w:rsidRDefault="007470AB" w:rsidP="007470AB">
            <w:pPr>
              <w:jc w:val="center"/>
              <w:rPr>
                <w:rFonts w:eastAsia="Times New Roman" w:cstheme="minorHAnsi"/>
                <w:szCs w:val="24"/>
                <w:u w:val="single"/>
                <w:lang w:val="en-GB" w:eastAsia="fr-FR"/>
              </w:rPr>
            </w:pPr>
          </w:p>
        </w:tc>
        <w:tc>
          <w:tcPr>
            <w:tcW w:w="3110" w:type="dxa"/>
            <w:gridSpan w:val="3"/>
            <w:noWrap/>
          </w:tcPr>
          <w:p w14:paraId="38E85C59" w14:textId="77777777" w:rsidR="007470AB" w:rsidRPr="00A604AF" w:rsidRDefault="007470AB" w:rsidP="007470AB">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lang w:val="en-GB" w:eastAsia="fr-FR"/>
              </w:rPr>
            </w:pPr>
            <w:r w:rsidRPr="00A604AF">
              <w:rPr>
                <w:rFonts w:eastAsia="Times New Roman" w:cstheme="minorHAnsi"/>
                <w:color w:val="000000"/>
                <w:lang w:val="en-GB" w:eastAsia="fr-FR"/>
              </w:rPr>
              <w:t>Survival</w:t>
            </w:r>
          </w:p>
        </w:tc>
        <w:tc>
          <w:tcPr>
            <w:tcW w:w="2926" w:type="dxa"/>
            <w:gridSpan w:val="3"/>
            <w:noWrap/>
          </w:tcPr>
          <w:p w14:paraId="452B8611" w14:textId="77777777" w:rsidR="007470AB" w:rsidRPr="00A604AF" w:rsidRDefault="007470AB" w:rsidP="007470AB">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lang w:val="en-GB" w:eastAsia="fr-FR"/>
              </w:rPr>
            </w:pPr>
            <w:r w:rsidRPr="00A604AF">
              <w:rPr>
                <w:rFonts w:eastAsia="Times New Roman" w:cstheme="minorHAnsi"/>
                <w:szCs w:val="24"/>
                <w:lang w:val="en-GB" w:eastAsia="fr-FR"/>
              </w:rPr>
              <w:t>Incubation period</w:t>
            </w:r>
          </w:p>
        </w:tc>
      </w:tr>
      <w:tr w:rsidR="007470AB" w:rsidRPr="00F7778A" w14:paraId="29BF15EA" w14:textId="77777777" w:rsidTr="007470A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366" w:type="dxa"/>
            <w:noWrap/>
            <w:hideMark/>
          </w:tcPr>
          <w:p w14:paraId="250EA1AD" w14:textId="77777777" w:rsidR="007470AB" w:rsidRPr="00A604AF" w:rsidRDefault="007470AB" w:rsidP="007470AB">
            <w:pPr>
              <w:jc w:val="center"/>
              <w:rPr>
                <w:rFonts w:eastAsia="Times New Roman" w:cstheme="minorHAnsi"/>
                <w:color w:val="000000"/>
                <w:lang w:val="en-GB" w:eastAsia="fr-FR"/>
              </w:rPr>
            </w:pPr>
          </w:p>
        </w:tc>
        <w:tc>
          <w:tcPr>
            <w:tcW w:w="1339" w:type="dxa"/>
            <w:noWrap/>
            <w:hideMark/>
          </w:tcPr>
          <w:p w14:paraId="3D5D3CA5" w14:textId="77777777" w:rsidR="007470AB" w:rsidRPr="00A604AF" w:rsidRDefault="007470AB" w:rsidP="007470AB">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val="en-GB" w:eastAsia="fr-FR"/>
              </w:rPr>
            </w:pPr>
            <w:proofErr w:type="spellStart"/>
            <w:r w:rsidRPr="00A604AF">
              <w:rPr>
                <w:rFonts w:eastAsia="Times New Roman" w:cstheme="minorHAnsi"/>
                <w:color w:val="000000"/>
                <w:lang w:val="en-GB" w:eastAsia="fr-FR"/>
              </w:rPr>
              <w:t>Chisq</w:t>
            </w:r>
            <w:proofErr w:type="spellEnd"/>
          </w:p>
        </w:tc>
        <w:tc>
          <w:tcPr>
            <w:tcW w:w="577" w:type="dxa"/>
            <w:noWrap/>
            <w:hideMark/>
          </w:tcPr>
          <w:p w14:paraId="3CEC54C4" w14:textId="77777777" w:rsidR="007470AB" w:rsidRPr="00A604AF" w:rsidRDefault="007470AB" w:rsidP="007470AB">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val="en-GB" w:eastAsia="fr-FR"/>
              </w:rPr>
            </w:pPr>
            <w:proofErr w:type="spellStart"/>
            <w:r w:rsidRPr="00A604AF">
              <w:rPr>
                <w:rFonts w:eastAsia="Times New Roman" w:cstheme="minorHAnsi"/>
                <w:color w:val="000000"/>
                <w:lang w:val="en-GB" w:eastAsia="fr-FR"/>
              </w:rPr>
              <w:t>Df</w:t>
            </w:r>
            <w:proofErr w:type="spellEnd"/>
          </w:p>
        </w:tc>
        <w:tc>
          <w:tcPr>
            <w:tcW w:w="1194" w:type="dxa"/>
            <w:noWrap/>
            <w:hideMark/>
          </w:tcPr>
          <w:p w14:paraId="517CC057" w14:textId="77777777" w:rsidR="007470AB" w:rsidRPr="00A604AF" w:rsidRDefault="007470AB" w:rsidP="007470AB">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val="en-GB" w:eastAsia="fr-FR"/>
              </w:rPr>
            </w:pPr>
            <w:r w:rsidRPr="00A604AF">
              <w:rPr>
                <w:rFonts w:eastAsia="Times New Roman" w:cstheme="minorHAnsi"/>
                <w:color w:val="000000"/>
                <w:lang w:val="en-GB" w:eastAsia="fr-FR"/>
              </w:rPr>
              <w:t>(&gt;</w:t>
            </w:r>
            <w:proofErr w:type="spellStart"/>
            <w:r w:rsidRPr="00A604AF">
              <w:rPr>
                <w:rFonts w:eastAsia="Times New Roman" w:cstheme="minorHAnsi"/>
                <w:color w:val="000000"/>
                <w:lang w:val="en-GB" w:eastAsia="fr-FR"/>
              </w:rPr>
              <w:t>Chisq</w:t>
            </w:r>
            <w:proofErr w:type="spellEnd"/>
            <w:r w:rsidRPr="00A604AF">
              <w:rPr>
                <w:rFonts w:eastAsia="Times New Roman" w:cstheme="minorHAnsi"/>
                <w:color w:val="000000"/>
                <w:lang w:val="en-GB" w:eastAsia="fr-FR"/>
              </w:rPr>
              <w:t>)</w:t>
            </w:r>
          </w:p>
        </w:tc>
        <w:tc>
          <w:tcPr>
            <w:tcW w:w="1069" w:type="dxa"/>
            <w:noWrap/>
          </w:tcPr>
          <w:p w14:paraId="39EB9AFA" w14:textId="77777777" w:rsidR="007470AB" w:rsidRPr="00A604AF" w:rsidRDefault="007470AB" w:rsidP="007470AB">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val="en-GB" w:eastAsia="fr-FR"/>
              </w:rPr>
            </w:pPr>
            <w:proofErr w:type="spellStart"/>
            <w:r w:rsidRPr="00A604AF">
              <w:rPr>
                <w:rFonts w:eastAsia="Times New Roman" w:cstheme="minorHAnsi"/>
                <w:color w:val="000000"/>
                <w:lang w:val="en-GB" w:eastAsia="fr-FR"/>
              </w:rPr>
              <w:t>Chisq</w:t>
            </w:r>
            <w:proofErr w:type="spellEnd"/>
          </w:p>
        </w:tc>
        <w:tc>
          <w:tcPr>
            <w:tcW w:w="522" w:type="dxa"/>
            <w:noWrap/>
          </w:tcPr>
          <w:p w14:paraId="1EA54CB4" w14:textId="77777777" w:rsidR="007470AB" w:rsidRPr="00A604AF" w:rsidRDefault="007470AB" w:rsidP="007470AB">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val="en-GB" w:eastAsia="fr-FR"/>
              </w:rPr>
            </w:pPr>
            <w:proofErr w:type="spellStart"/>
            <w:r w:rsidRPr="00A604AF">
              <w:rPr>
                <w:rFonts w:eastAsia="Times New Roman" w:cstheme="minorHAnsi"/>
                <w:color w:val="000000"/>
                <w:lang w:val="en-GB" w:eastAsia="fr-FR"/>
              </w:rPr>
              <w:t>Df</w:t>
            </w:r>
            <w:proofErr w:type="spellEnd"/>
          </w:p>
        </w:tc>
        <w:tc>
          <w:tcPr>
            <w:tcW w:w="1335" w:type="dxa"/>
            <w:noWrap/>
          </w:tcPr>
          <w:p w14:paraId="467C4DBD" w14:textId="77777777" w:rsidR="007470AB" w:rsidRPr="00A604AF" w:rsidRDefault="007470AB" w:rsidP="007470AB">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val="en-GB" w:eastAsia="fr-FR"/>
              </w:rPr>
            </w:pPr>
            <w:r w:rsidRPr="00A604AF">
              <w:rPr>
                <w:rFonts w:eastAsia="Times New Roman" w:cstheme="minorHAnsi"/>
                <w:color w:val="000000"/>
                <w:lang w:val="en-GB" w:eastAsia="fr-FR"/>
              </w:rPr>
              <w:t>(&gt;</w:t>
            </w:r>
            <w:proofErr w:type="spellStart"/>
            <w:r w:rsidRPr="00A604AF">
              <w:rPr>
                <w:rFonts w:eastAsia="Times New Roman" w:cstheme="minorHAnsi"/>
                <w:color w:val="000000"/>
                <w:lang w:val="en-GB" w:eastAsia="fr-FR"/>
              </w:rPr>
              <w:t>Chisq</w:t>
            </w:r>
            <w:proofErr w:type="spellEnd"/>
            <w:r w:rsidRPr="00A604AF">
              <w:rPr>
                <w:rFonts w:eastAsia="Times New Roman" w:cstheme="minorHAnsi"/>
                <w:color w:val="000000"/>
                <w:lang w:val="en-GB" w:eastAsia="fr-FR"/>
              </w:rPr>
              <w:t>)</w:t>
            </w:r>
          </w:p>
        </w:tc>
      </w:tr>
      <w:tr w:rsidR="007470AB" w:rsidRPr="00F7778A" w14:paraId="34EAA3FA" w14:textId="77777777" w:rsidTr="007470AB">
        <w:trPr>
          <w:trHeight w:val="323"/>
        </w:trPr>
        <w:tc>
          <w:tcPr>
            <w:cnfStyle w:val="001000000000" w:firstRow="0" w:lastRow="0" w:firstColumn="1" w:lastColumn="0" w:oddVBand="0" w:evenVBand="0" w:oddHBand="0" w:evenHBand="0" w:firstRowFirstColumn="0" w:firstRowLastColumn="0" w:lastRowFirstColumn="0" w:lastRowLastColumn="0"/>
            <w:tcW w:w="3366" w:type="dxa"/>
            <w:noWrap/>
            <w:hideMark/>
          </w:tcPr>
          <w:p w14:paraId="22B88C13" w14:textId="77777777" w:rsidR="007470AB" w:rsidRPr="00A604AF" w:rsidRDefault="007470AB" w:rsidP="007470AB">
            <w:pPr>
              <w:rPr>
                <w:rFonts w:eastAsia="Times New Roman" w:cstheme="minorHAnsi"/>
                <w:color w:val="000000"/>
                <w:lang w:val="en-GB" w:eastAsia="fr-FR"/>
              </w:rPr>
            </w:pPr>
            <w:r w:rsidRPr="00A604AF">
              <w:rPr>
                <w:rFonts w:eastAsia="Times New Roman" w:cstheme="minorHAnsi"/>
                <w:color w:val="000000"/>
                <w:lang w:val="en-GB" w:eastAsia="fr-FR"/>
              </w:rPr>
              <w:t>(Intercept)</w:t>
            </w:r>
          </w:p>
        </w:tc>
        <w:tc>
          <w:tcPr>
            <w:tcW w:w="1339" w:type="dxa"/>
            <w:noWrap/>
          </w:tcPr>
          <w:p w14:paraId="1CE2751E" w14:textId="77777777" w:rsidR="007470AB" w:rsidRPr="00A604AF" w:rsidRDefault="007470AB" w:rsidP="007470A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fr-FR"/>
              </w:rPr>
            </w:pPr>
            <w:r w:rsidRPr="00A604AF">
              <w:rPr>
                <w:rFonts w:eastAsia="Times New Roman" w:cstheme="minorHAnsi"/>
                <w:color w:val="000000"/>
                <w:lang w:val="en-GB" w:eastAsia="fr-FR"/>
              </w:rPr>
              <w:t>40.80</w:t>
            </w:r>
            <w:r w:rsidRPr="00A604AF">
              <w:rPr>
                <w:rFonts w:eastAsia="Times New Roman" w:cstheme="minorHAnsi"/>
                <w:color w:val="000000"/>
                <w:lang w:eastAsia="fr-FR"/>
              </w:rPr>
              <w:t>68</w:t>
            </w:r>
          </w:p>
        </w:tc>
        <w:tc>
          <w:tcPr>
            <w:tcW w:w="577" w:type="dxa"/>
            <w:noWrap/>
          </w:tcPr>
          <w:p w14:paraId="36B3CCED" w14:textId="77777777" w:rsidR="007470AB" w:rsidRPr="00A604AF" w:rsidRDefault="007470AB" w:rsidP="007470A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fr-FR"/>
              </w:rPr>
            </w:pPr>
            <w:r w:rsidRPr="00A604AF">
              <w:rPr>
                <w:rFonts w:eastAsia="Times New Roman" w:cstheme="minorHAnsi"/>
                <w:color w:val="000000"/>
                <w:lang w:eastAsia="fr-FR"/>
              </w:rPr>
              <w:t>1</w:t>
            </w:r>
          </w:p>
        </w:tc>
        <w:tc>
          <w:tcPr>
            <w:tcW w:w="1194" w:type="dxa"/>
            <w:noWrap/>
          </w:tcPr>
          <w:p w14:paraId="2AC96F73" w14:textId="77777777" w:rsidR="007470AB" w:rsidRPr="00A604AF" w:rsidRDefault="007470AB" w:rsidP="007470A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color w:val="000000"/>
                <w:lang w:eastAsia="fr-FR"/>
              </w:rPr>
            </w:pPr>
            <w:r w:rsidRPr="00A604AF">
              <w:rPr>
                <w:rFonts w:eastAsia="Times New Roman" w:cstheme="minorHAnsi"/>
                <w:b/>
                <w:color w:val="000000"/>
                <w:lang w:eastAsia="fr-FR"/>
              </w:rPr>
              <w:t>&lt;0.0001</w:t>
            </w:r>
          </w:p>
        </w:tc>
        <w:tc>
          <w:tcPr>
            <w:tcW w:w="1069" w:type="dxa"/>
            <w:noWrap/>
          </w:tcPr>
          <w:p w14:paraId="0CC54FF8" w14:textId="77777777" w:rsidR="007470AB" w:rsidRPr="00A604AF" w:rsidRDefault="007470AB" w:rsidP="007470A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fr-FR"/>
              </w:rPr>
            </w:pPr>
            <w:r w:rsidRPr="00A604AF">
              <w:rPr>
                <w:rFonts w:eastAsia="Times New Roman" w:cstheme="minorHAnsi"/>
                <w:color w:val="000000"/>
                <w:lang w:eastAsia="fr-FR"/>
              </w:rPr>
              <w:t>0,7547</w:t>
            </w:r>
          </w:p>
        </w:tc>
        <w:tc>
          <w:tcPr>
            <w:tcW w:w="522" w:type="dxa"/>
            <w:noWrap/>
          </w:tcPr>
          <w:p w14:paraId="0899919F" w14:textId="77777777" w:rsidR="007470AB" w:rsidRPr="00A604AF" w:rsidRDefault="007470AB" w:rsidP="007470A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fr-FR"/>
              </w:rPr>
            </w:pPr>
            <w:r w:rsidRPr="00A604AF">
              <w:rPr>
                <w:rFonts w:eastAsia="Times New Roman" w:cstheme="minorHAnsi"/>
                <w:color w:val="000000"/>
                <w:lang w:eastAsia="fr-FR"/>
              </w:rPr>
              <w:t>1</w:t>
            </w:r>
          </w:p>
        </w:tc>
        <w:tc>
          <w:tcPr>
            <w:tcW w:w="1335" w:type="dxa"/>
            <w:noWrap/>
          </w:tcPr>
          <w:p w14:paraId="067440E7" w14:textId="77777777" w:rsidR="007470AB" w:rsidRPr="00A604AF" w:rsidRDefault="007470AB" w:rsidP="007470A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fr-FR"/>
              </w:rPr>
            </w:pPr>
            <w:r w:rsidRPr="00A604AF">
              <w:rPr>
                <w:rFonts w:eastAsia="Times New Roman" w:cstheme="minorHAnsi"/>
                <w:color w:val="000000"/>
                <w:lang w:eastAsia="fr-FR"/>
              </w:rPr>
              <w:t>0,3849</w:t>
            </w:r>
          </w:p>
        </w:tc>
      </w:tr>
      <w:tr w:rsidR="007470AB" w:rsidRPr="00F7778A" w14:paraId="5DE5DE96" w14:textId="77777777" w:rsidTr="007470AB">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3366" w:type="dxa"/>
            <w:noWrap/>
            <w:hideMark/>
          </w:tcPr>
          <w:p w14:paraId="28A1814B" w14:textId="0861C710" w:rsidR="007470AB" w:rsidRPr="0096610B" w:rsidRDefault="005227F2" w:rsidP="007470AB">
            <w:pPr>
              <w:rPr>
                <w:rFonts w:eastAsia="Times New Roman" w:cstheme="minorHAnsi"/>
                <w:color w:val="000000"/>
                <w:szCs w:val="24"/>
                <w:lang w:eastAsia="fr-FR"/>
              </w:rPr>
            </w:pPr>
            <w:proofErr w:type="spellStart"/>
            <w:r>
              <w:rPr>
                <w:rFonts w:eastAsia="Times New Roman" w:cstheme="minorHAnsi"/>
                <w:color w:val="000000"/>
                <w:szCs w:val="24"/>
                <w:lang w:eastAsia="fr-FR"/>
              </w:rPr>
              <w:t>T</w:t>
            </w:r>
            <w:r w:rsidRPr="0096610B">
              <w:rPr>
                <w:rFonts w:eastAsia="Times New Roman" w:cstheme="minorHAnsi"/>
                <w:color w:val="000000"/>
                <w:szCs w:val="24"/>
                <w:lang w:eastAsia="fr-FR"/>
              </w:rPr>
              <w:t>emperature</w:t>
            </w:r>
            <w:proofErr w:type="spellEnd"/>
            <w:r w:rsidRPr="0096610B">
              <w:rPr>
                <w:rFonts w:eastAsia="Times New Roman" w:cstheme="minorHAnsi"/>
                <w:color w:val="000000"/>
                <w:szCs w:val="24"/>
                <w:lang w:eastAsia="fr-FR"/>
              </w:rPr>
              <w:t xml:space="preserve"> </w:t>
            </w:r>
          </w:p>
        </w:tc>
        <w:tc>
          <w:tcPr>
            <w:tcW w:w="1339" w:type="dxa"/>
            <w:noWrap/>
          </w:tcPr>
          <w:p w14:paraId="56E9DB0F" w14:textId="77777777" w:rsidR="007470AB" w:rsidRPr="00A604AF" w:rsidRDefault="007470AB" w:rsidP="007470AB">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fr-FR"/>
              </w:rPr>
            </w:pPr>
            <w:r w:rsidRPr="00A604AF">
              <w:rPr>
                <w:rFonts w:eastAsia="Times New Roman" w:cstheme="minorHAnsi"/>
                <w:color w:val="000000"/>
                <w:lang w:eastAsia="fr-FR"/>
              </w:rPr>
              <w:t>125.7569</w:t>
            </w:r>
          </w:p>
        </w:tc>
        <w:tc>
          <w:tcPr>
            <w:tcW w:w="577" w:type="dxa"/>
            <w:noWrap/>
          </w:tcPr>
          <w:p w14:paraId="6485ACDB" w14:textId="77777777" w:rsidR="007470AB" w:rsidRPr="00A604AF" w:rsidRDefault="007470AB" w:rsidP="007470AB">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fr-FR"/>
              </w:rPr>
            </w:pPr>
            <w:r w:rsidRPr="00A604AF">
              <w:rPr>
                <w:rFonts w:eastAsia="Times New Roman" w:cstheme="minorHAnsi"/>
                <w:color w:val="000000"/>
                <w:lang w:eastAsia="fr-FR"/>
              </w:rPr>
              <w:t>1</w:t>
            </w:r>
          </w:p>
        </w:tc>
        <w:tc>
          <w:tcPr>
            <w:tcW w:w="1194" w:type="dxa"/>
            <w:noWrap/>
          </w:tcPr>
          <w:p w14:paraId="774548AA" w14:textId="77777777" w:rsidR="007470AB" w:rsidRPr="00A604AF" w:rsidRDefault="007470AB" w:rsidP="007470AB">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color w:val="000000"/>
                <w:lang w:eastAsia="fr-FR"/>
              </w:rPr>
            </w:pPr>
            <w:r w:rsidRPr="00A604AF">
              <w:rPr>
                <w:rFonts w:eastAsia="Times New Roman" w:cstheme="minorHAnsi"/>
                <w:b/>
                <w:color w:val="000000"/>
                <w:lang w:eastAsia="fr-FR"/>
              </w:rPr>
              <w:t>&lt;0.0001</w:t>
            </w:r>
          </w:p>
        </w:tc>
        <w:tc>
          <w:tcPr>
            <w:tcW w:w="1069" w:type="dxa"/>
            <w:noWrap/>
          </w:tcPr>
          <w:p w14:paraId="38018C4F" w14:textId="77777777" w:rsidR="007470AB" w:rsidRPr="00A604AF" w:rsidRDefault="007470AB" w:rsidP="007470AB">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fr-FR"/>
              </w:rPr>
            </w:pPr>
            <w:r w:rsidRPr="00A604AF">
              <w:rPr>
                <w:rFonts w:eastAsia="Times New Roman" w:cstheme="minorHAnsi"/>
                <w:color w:val="000000"/>
                <w:lang w:eastAsia="fr-FR"/>
              </w:rPr>
              <w:t>1,8852</w:t>
            </w:r>
          </w:p>
        </w:tc>
        <w:tc>
          <w:tcPr>
            <w:tcW w:w="522" w:type="dxa"/>
            <w:noWrap/>
          </w:tcPr>
          <w:p w14:paraId="2E707191" w14:textId="77777777" w:rsidR="007470AB" w:rsidRPr="00A604AF" w:rsidRDefault="007470AB" w:rsidP="007470AB">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fr-FR"/>
              </w:rPr>
            </w:pPr>
            <w:r w:rsidRPr="00A604AF">
              <w:rPr>
                <w:rFonts w:eastAsia="Times New Roman" w:cstheme="minorHAnsi"/>
                <w:color w:val="000000"/>
                <w:lang w:eastAsia="fr-FR"/>
              </w:rPr>
              <w:t>1</w:t>
            </w:r>
          </w:p>
        </w:tc>
        <w:tc>
          <w:tcPr>
            <w:tcW w:w="1335" w:type="dxa"/>
            <w:noWrap/>
          </w:tcPr>
          <w:p w14:paraId="2AC18A5D" w14:textId="77777777" w:rsidR="007470AB" w:rsidRPr="00A604AF" w:rsidRDefault="007470AB" w:rsidP="007470AB">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fr-FR"/>
              </w:rPr>
            </w:pPr>
            <w:r w:rsidRPr="00A604AF">
              <w:rPr>
                <w:rFonts w:eastAsia="Times New Roman" w:cstheme="minorHAnsi"/>
                <w:color w:val="000000"/>
                <w:lang w:eastAsia="fr-FR"/>
              </w:rPr>
              <w:t>0,1697</w:t>
            </w:r>
          </w:p>
        </w:tc>
      </w:tr>
      <w:tr w:rsidR="007470AB" w:rsidRPr="00F7778A" w14:paraId="35EEC33A" w14:textId="77777777" w:rsidTr="007470AB">
        <w:trPr>
          <w:trHeight w:val="339"/>
        </w:trPr>
        <w:tc>
          <w:tcPr>
            <w:cnfStyle w:val="001000000000" w:firstRow="0" w:lastRow="0" w:firstColumn="1" w:lastColumn="0" w:oddVBand="0" w:evenVBand="0" w:oddHBand="0" w:evenHBand="0" w:firstRowFirstColumn="0" w:firstRowLastColumn="0" w:lastRowFirstColumn="0" w:lastRowLastColumn="0"/>
            <w:tcW w:w="3366" w:type="dxa"/>
            <w:noWrap/>
          </w:tcPr>
          <w:p w14:paraId="5699014C" w14:textId="77777777" w:rsidR="007470AB" w:rsidRPr="00EB20DF" w:rsidRDefault="007470AB" w:rsidP="007470AB">
            <w:pPr>
              <w:rPr>
                <w:rFonts w:eastAsia="Times New Roman" w:cstheme="minorHAnsi"/>
                <w:color w:val="000000"/>
                <w:szCs w:val="24"/>
                <w:lang w:eastAsia="fr-FR"/>
              </w:rPr>
            </w:pPr>
            <w:r w:rsidRPr="00EB20DF">
              <w:rPr>
                <w:rFonts w:eastAsia="Times New Roman" w:cstheme="minorHAnsi"/>
                <w:color w:val="000000"/>
                <w:szCs w:val="24"/>
                <w:lang w:eastAsia="fr-FR"/>
              </w:rPr>
              <w:t>Population</w:t>
            </w:r>
          </w:p>
        </w:tc>
        <w:tc>
          <w:tcPr>
            <w:tcW w:w="1339" w:type="dxa"/>
            <w:noWrap/>
          </w:tcPr>
          <w:p w14:paraId="46D3B486" w14:textId="77777777" w:rsidR="007470AB" w:rsidRPr="00A604AF" w:rsidRDefault="007470AB" w:rsidP="007470A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fr-FR"/>
              </w:rPr>
            </w:pPr>
            <w:r w:rsidRPr="00A604AF">
              <w:rPr>
                <w:rFonts w:eastAsia="Times New Roman" w:cstheme="minorHAnsi"/>
                <w:color w:val="000000"/>
                <w:lang w:eastAsia="fr-FR"/>
              </w:rPr>
              <w:t>3.4509</w:t>
            </w:r>
          </w:p>
        </w:tc>
        <w:tc>
          <w:tcPr>
            <w:tcW w:w="577" w:type="dxa"/>
            <w:noWrap/>
          </w:tcPr>
          <w:p w14:paraId="42C15272" w14:textId="77777777" w:rsidR="007470AB" w:rsidRPr="00A604AF" w:rsidRDefault="007470AB" w:rsidP="007470A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fr-FR"/>
              </w:rPr>
            </w:pPr>
            <w:r w:rsidRPr="00A604AF">
              <w:rPr>
                <w:rFonts w:eastAsia="Times New Roman" w:cstheme="minorHAnsi"/>
                <w:color w:val="000000"/>
                <w:lang w:eastAsia="fr-FR"/>
              </w:rPr>
              <w:t>3</w:t>
            </w:r>
          </w:p>
        </w:tc>
        <w:tc>
          <w:tcPr>
            <w:tcW w:w="1194" w:type="dxa"/>
            <w:noWrap/>
          </w:tcPr>
          <w:p w14:paraId="0D84AA1F" w14:textId="77777777" w:rsidR="007470AB" w:rsidRPr="00A604AF" w:rsidRDefault="007470AB" w:rsidP="007470A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fr-FR"/>
              </w:rPr>
            </w:pPr>
            <w:r w:rsidRPr="00A604AF">
              <w:rPr>
                <w:rFonts w:eastAsia="Times New Roman" w:cstheme="minorHAnsi"/>
                <w:color w:val="000000"/>
                <w:lang w:eastAsia="fr-FR"/>
              </w:rPr>
              <w:t>0,3272</w:t>
            </w:r>
          </w:p>
        </w:tc>
        <w:tc>
          <w:tcPr>
            <w:tcW w:w="1069" w:type="dxa"/>
            <w:noWrap/>
          </w:tcPr>
          <w:p w14:paraId="357F1E69" w14:textId="77777777" w:rsidR="007470AB" w:rsidRPr="00A604AF" w:rsidRDefault="007470AB" w:rsidP="007470A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fr-FR"/>
              </w:rPr>
            </w:pPr>
            <w:r w:rsidRPr="00A604AF">
              <w:rPr>
                <w:rFonts w:eastAsia="Times New Roman" w:cstheme="minorHAnsi"/>
                <w:color w:val="000000"/>
                <w:lang w:eastAsia="fr-FR"/>
              </w:rPr>
              <w:t>4,2899</w:t>
            </w:r>
          </w:p>
        </w:tc>
        <w:tc>
          <w:tcPr>
            <w:tcW w:w="522" w:type="dxa"/>
            <w:noWrap/>
          </w:tcPr>
          <w:p w14:paraId="68BE6FFE" w14:textId="77777777" w:rsidR="007470AB" w:rsidRPr="00A604AF" w:rsidRDefault="007470AB" w:rsidP="007470A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fr-FR"/>
              </w:rPr>
            </w:pPr>
            <w:r w:rsidRPr="00A604AF">
              <w:rPr>
                <w:rFonts w:eastAsia="Times New Roman" w:cstheme="minorHAnsi"/>
                <w:color w:val="000000"/>
                <w:lang w:eastAsia="fr-FR"/>
              </w:rPr>
              <w:t>3</w:t>
            </w:r>
          </w:p>
        </w:tc>
        <w:tc>
          <w:tcPr>
            <w:tcW w:w="1335" w:type="dxa"/>
            <w:noWrap/>
          </w:tcPr>
          <w:p w14:paraId="6CDB58E9" w14:textId="77777777" w:rsidR="007470AB" w:rsidRPr="00A604AF" w:rsidRDefault="007470AB" w:rsidP="007470A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fr-FR"/>
              </w:rPr>
            </w:pPr>
            <w:r w:rsidRPr="00A604AF">
              <w:rPr>
                <w:rFonts w:eastAsia="Times New Roman" w:cstheme="minorHAnsi"/>
                <w:color w:val="000000"/>
                <w:lang w:eastAsia="fr-FR"/>
              </w:rPr>
              <w:t>0,2318</w:t>
            </w:r>
          </w:p>
        </w:tc>
      </w:tr>
      <w:tr w:rsidR="007470AB" w:rsidRPr="00F7778A" w14:paraId="1D52CF08" w14:textId="77777777" w:rsidTr="007470AB">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3366" w:type="dxa"/>
            <w:noWrap/>
          </w:tcPr>
          <w:p w14:paraId="23C46728" w14:textId="77777777" w:rsidR="007470AB" w:rsidRPr="00EB20DF" w:rsidRDefault="007470AB" w:rsidP="007470AB">
            <w:pPr>
              <w:rPr>
                <w:rFonts w:eastAsia="Times New Roman" w:cstheme="minorHAnsi"/>
                <w:color w:val="000000"/>
                <w:szCs w:val="24"/>
                <w:lang w:eastAsia="fr-FR"/>
              </w:rPr>
            </w:pPr>
            <w:proofErr w:type="spellStart"/>
            <w:r w:rsidRPr="00EB20DF">
              <w:rPr>
                <w:rFonts w:eastAsia="Times New Roman" w:cstheme="minorHAnsi"/>
                <w:color w:val="000000"/>
                <w:szCs w:val="24"/>
                <w:lang w:eastAsia="fr-FR"/>
              </w:rPr>
              <w:t>Temperature:population</w:t>
            </w:r>
            <w:proofErr w:type="spellEnd"/>
          </w:p>
        </w:tc>
        <w:tc>
          <w:tcPr>
            <w:tcW w:w="1339" w:type="dxa"/>
            <w:noWrap/>
          </w:tcPr>
          <w:p w14:paraId="40B63044" w14:textId="77777777" w:rsidR="007470AB" w:rsidRPr="00A604AF" w:rsidRDefault="007470AB" w:rsidP="007470AB">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fr-FR"/>
              </w:rPr>
            </w:pPr>
            <w:r w:rsidRPr="00A604AF">
              <w:rPr>
                <w:rFonts w:eastAsia="Times New Roman" w:cstheme="minorHAnsi"/>
                <w:color w:val="000000"/>
                <w:lang w:eastAsia="fr-FR"/>
              </w:rPr>
              <w:t>29.5514</w:t>
            </w:r>
          </w:p>
        </w:tc>
        <w:tc>
          <w:tcPr>
            <w:tcW w:w="577" w:type="dxa"/>
            <w:noWrap/>
          </w:tcPr>
          <w:p w14:paraId="2866662A" w14:textId="77777777" w:rsidR="007470AB" w:rsidRPr="00A604AF" w:rsidRDefault="007470AB" w:rsidP="007470AB">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fr-FR"/>
              </w:rPr>
            </w:pPr>
            <w:r w:rsidRPr="00A604AF">
              <w:rPr>
                <w:rFonts w:eastAsia="Times New Roman" w:cstheme="minorHAnsi"/>
                <w:color w:val="000000"/>
                <w:lang w:eastAsia="fr-FR"/>
              </w:rPr>
              <w:t>3</w:t>
            </w:r>
          </w:p>
        </w:tc>
        <w:tc>
          <w:tcPr>
            <w:tcW w:w="1194" w:type="dxa"/>
            <w:noWrap/>
          </w:tcPr>
          <w:p w14:paraId="7B6A1B57" w14:textId="77777777" w:rsidR="007470AB" w:rsidRPr="00A604AF" w:rsidRDefault="007470AB" w:rsidP="007470AB">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fr-FR"/>
              </w:rPr>
            </w:pPr>
            <w:r w:rsidRPr="00A604AF">
              <w:rPr>
                <w:rFonts w:eastAsia="Times New Roman" w:cstheme="minorHAnsi"/>
                <w:b/>
                <w:bCs/>
                <w:color w:val="000000"/>
                <w:lang w:eastAsia="fr-FR"/>
              </w:rPr>
              <w:t>&lt;0,0001</w:t>
            </w:r>
          </w:p>
        </w:tc>
        <w:tc>
          <w:tcPr>
            <w:tcW w:w="1069" w:type="dxa"/>
            <w:noWrap/>
          </w:tcPr>
          <w:p w14:paraId="30A7E0C0" w14:textId="77777777" w:rsidR="007470AB" w:rsidRPr="00A604AF" w:rsidRDefault="007470AB" w:rsidP="007470AB">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fr-FR"/>
              </w:rPr>
            </w:pPr>
            <w:r w:rsidRPr="00A604AF">
              <w:rPr>
                <w:rFonts w:eastAsia="Times New Roman" w:cstheme="minorHAnsi"/>
                <w:color w:val="000000"/>
                <w:lang w:eastAsia="fr-FR"/>
              </w:rPr>
              <w:t>47,9346</w:t>
            </w:r>
          </w:p>
        </w:tc>
        <w:tc>
          <w:tcPr>
            <w:tcW w:w="522" w:type="dxa"/>
            <w:noWrap/>
          </w:tcPr>
          <w:p w14:paraId="3366013D" w14:textId="77777777" w:rsidR="007470AB" w:rsidRPr="00A604AF" w:rsidRDefault="007470AB" w:rsidP="007470AB">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fr-FR"/>
              </w:rPr>
            </w:pPr>
            <w:r w:rsidRPr="00A604AF">
              <w:rPr>
                <w:rFonts w:eastAsia="Times New Roman" w:cstheme="minorHAnsi"/>
                <w:color w:val="000000"/>
                <w:lang w:eastAsia="fr-FR"/>
              </w:rPr>
              <w:t>3</w:t>
            </w:r>
          </w:p>
        </w:tc>
        <w:tc>
          <w:tcPr>
            <w:tcW w:w="1335" w:type="dxa"/>
            <w:noWrap/>
          </w:tcPr>
          <w:p w14:paraId="6B4A52AE" w14:textId="77777777" w:rsidR="007470AB" w:rsidRPr="00A604AF" w:rsidRDefault="007470AB" w:rsidP="007470AB">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fr-FR"/>
              </w:rPr>
            </w:pPr>
            <w:r w:rsidRPr="00A604AF">
              <w:rPr>
                <w:rFonts w:eastAsia="Times New Roman" w:cstheme="minorHAnsi"/>
                <w:b/>
                <w:bCs/>
                <w:color w:val="000000"/>
                <w:lang w:eastAsia="fr-FR"/>
              </w:rPr>
              <w:t>&lt;0,0001</w:t>
            </w:r>
          </w:p>
        </w:tc>
      </w:tr>
    </w:tbl>
    <w:p w14:paraId="66333D03" w14:textId="77777777" w:rsidR="003C1B4B" w:rsidRPr="0096610B" w:rsidRDefault="003C1B4B" w:rsidP="00B23579">
      <w:pPr>
        <w:rPr>
          <w:rFonts w:cstheme="minorHAnsi"/>
        </w:rPr>
      </w:pPr>
    </w:p>
    <w:p w14:paraId="70DD3621" w14:textId="57625A92" w:rsidR="003F588A" w:rsidRPr="00A604AF" w:rsidRDefault="003C1B4B" w:rsidP="003F588A">
      <w:pPr>
        <w:rPr>
          <w:rFonts w:cstheme="minorHAnsi"/>
          <w:highlight w:val="yellow"/>
          <w:lang w:val="en-GB"/>
        </w:rPr>
      </w:pPr>
      <w:r w:rsidRPr="00A604AF">
        <w:rPr>
          <w:rFonts w:cstheme="minorHAnsi"/>
          <w:highlight w:val="yellow"/>
          <w:lang w:val="en-GB"/>
        </w:rPr>
        <w:t>Table x:</w:t>
      </w:r>
    </w:p>
    <w:tbl>
      <w:tblPr>
        <w:tblStyle w:val="Tableausimple2"/>
        <w:tblW w:w="4460" w:type="dxa"/>
        <w:tblLook w:val="04A0" w:firstRow="1" w:lastRow="0" w:firstColumn="1" w:lastColumn="0" w:noHBand="0" w:noVBand="1"/>
      </w:tblPr>
      <w:tblGrid>
        <w:gridCol w:w="2268"/>
        <w:gridCol w:w="992"/>
        <w:gridCol w:w="1200"/>
      </w:tblGrid>
      <w:tr w:rsidR="003F588A" w:rsidRPr="00F7778A" w14:paraId="261939A1" w14:textId="77777777" w:rsidTr="00A604A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8" w:type="dxa"/>
            <w:noWrap/>
            <w:hideMark/>
          </w:tcPr>
          <w:p w14:paraId="717290B6" w14:textId="77777777" w:rsidR="003F588A" w:rsidRPr="00A604AF" w:rsidRDefault="003F588A" w:rsidP="003C1B4B">
            <w:pPr>
              <w:rPr>
                <w:rFonts w:eastAsia="Times New Roman" w:cstheme="minorHAnsi"/>
                <w:sz w:val="20"/>
                <w:szCs w:val="24"/>
                <w:lang w:val="en-GB" w:eastAsia="fr-FR"/>
              </w:rPr>
            </w:pPr>
          </w:p>
        </w:tc>
        <w:tc>
          <w:tcPr>
            <w:tcW w:w="992" w:type="dxa"/>
            <w:noWrap/>
            <w:hideMark/>
          </w:tcPr>
          <w:p w14:paraId="532698B7" w14:textId="77777777" w:rsidR="003F588A" w:rsidRPr="00A604AF" w:rsidRDefault="003F588A" w:rsidP="003C1B4B">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lang w:eastAsia="fr-FR"/>
              </w:rPr>
            </w:pPr>
            <w:proofErr w:type="spellStart"/>
            <w:r w:rsidRPr="00A604AF">
              <w:rPr>
                <w:rFonts w:eastAsia="Times New Roman" w:cstheme="minorHAnsi"/>
                <w:color w:val="000000"/>
                <w:lang w:eastAsia="fr-FR"/>
              </w:rPr>
              <w:t>diff</w:t>
            </w:r>
            <w:proofErr w:type="spellEnd"/>
          </w:p>
        </w:tc>
        <w:tc>
          <w:tcPr>
            <w:tcW w:w="1200" w:type="dxa"/>
            <w:noWrap/>
            <w:hideMark/>
          </w:tcPr>
          <w:p w14:paraId="0ABD9567" w14:textId="77777777" w:rsidR="003F588A" w:rsidRPr="00A604AF" w:rsidRDefault="003F588A" w:rsidP="003C1B4B">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lang w:eastAsia="fr-FR"/>
              </w:rPr>
            </w:pPr>
            <w:r w:rsidRPr="00A604AF">
              <w:rPr>
                <w:rFonts w:eastAsia="Times New Roman" w:cstheme="minorHAnsi"/>
                <w:color w:val="000000"/>
                <w:lang w:eastAsia="fr-FR"/>
              </w:rPr>
              <w:t xml:space="preserve">p </w:t>
            </w:r>
            <w:proofErr w:type="spellStart"/>
            <w:r w:rsidRPr="00A604AF">
              <w:rPr>
                <w:rFonts w:eastAsia="Times New Roman" w:cstheme="minorHAnsi"/>
                <w:color w:val="000000"/>
                <w:lang w:eastAsia="fr-FR"/>
              </w:rPr>
              <w:t>adj</w:t>
            </w:r>
            <w:proofErr w:type="spellEnd"/>
          </w:p>
        </w:tc>
      </w:tr>
      <w:tr w:rsidR="003F588A" w:rsidRPr="00F7778A" w14:paraId="40529E1A" w14:textId="77777777" w:rsidTr="00A604A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8" w:type="dxa"/>
            <w:noWrap/>
            <w:hideMark/>
          </w:tcPr>
          <w:p w14:paraId="30C4AB95" w14:textId="0D41FB40" w:rsidR="003F588A" w:rsidRPr="00A604AF" w:rsidRDefault="003F588A" w:rsidP="003C1B4B">
            <w:pPr>
              <w:rPr>
                <w:rFonts w:eastAsia="Times New Roman" w:cstheme="minorHAnsi"/>
                <w:color w:val="000000"/>
                <w:lang w:eastAsia="fr-FR"/>
              </w:rPr>
            </w:pPr>
            <w:r w:rsidRPr="00A604AF">
              <w:rPr>
                <w:rFonts w:eastAsia="Times New Roman" w:cstheme="minorHAnsi"/>
                <w:color w:val="000000"/>
                <w:lang w:eastAsia="fr-FR"/>
              </w:rPr>
              <w:t xml:space="preserve">Bourget </w:t>
            </w:r>
            <w:r w:rsidR="00B878E1" w:rsidRPr="00A604AF">
              <w:rPr>
                <w:rFonts w:eastAsia="Times New Roman" w:cstheme="minorHAnsi"/>
                <w:color w:val="000000"/>
                <w:lang w:eastAsia="fr-FR"/>
              </w:rPr>
              <w:t>()</w:t>
            </w:r>
          </w:p>
        </w:tc>
        <w:tc>
          <w:tcPr>
            <w:tcW w:w="992" w:type="dxa"/>
            <w:noWrap/>
            <w:hideMark/>
          </w:tcPr>
          <w:p w14:paraId="03F741A8" w14:textId="77777777" w:rsidR="003F588A" w:rsidRPr="00A604AF" w:rsidRDefault="003F588A" w:rsidP="003C1B4B">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fr-FR"/>
              </w:rPr>
            </w:pPr>
            <w:r w:rsidRPr="00A604AF">
              <w:rPr>
                <w:rFonts w:eastAsia="Times New Roman" w:cstheme="minorHAnsi"/>
                <w:color w:val="000000"/>
                <w:lang w:eastAsia="fr-FR"/>
              </w:rPr>
              <w:t>3,49</w:t>
            </w:r>
          </w:p>
        </w:tc>
        <w:tc>
          <w:tcPr>
            <w:tcW w:w="1200" w:type="dxa"/>
            <w:noWrap/>
            <w:hideMark/>
          </w:tcPr>
          <w:p w14:paraId="3F9E8B4B" w14:textId="77777777" w:rsidR="003F588A" w:rsidRPr="00A604AF" w:rsidRDefault="003F588A" w:rsidP="003C1B4B">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fr-FR"/>
              </w:rPr>
            </w:pPr>
            <w:r w:rsidRPr="00A604AF">
              <w:rPr>
                <w:rFonts w:eastAsia="Times New Roman" w:cstheme="minorHAnsi"/>
                <w:color w:val="000000"/>
                <w:lang w:eastAsia="fr-FR"/>
              </w:rPr>
              <w:t>0,471</w:t>
            </w:r>
          </w:p>
        </w:tc>
      </w:tr>
      <w:tr w:rsidR="003F588A" w:rsidRPr="00F7778A" w14:paraId="011DB525" w14:textId="77777777" w:rsidTr="00A604AF">
        <w:trPr>
          <w:trHeight w:val="300"/>
        </w:trPr>
        <w:tc>
          <w:tcPr>
            <w:cnfStyle w:val="001000000000" w:firstRow="0" w:lastRow="0" w:firstColumn="1" w:lastColumn="0" w:oddVBand="0" w:evenVBand="0" w:oddHBand="0" w:evenHBand="0" w:firstRowFirstColumn="0" w:firstRowLastColumn="0" w:lastRowFirstColumn="0" w:lastRowLastColumn="0"/>
            <w:tcW w:w="2268" w:type="dxa"/>
            <w:noWrap/>
            <w:hideMark/>
          </w:tcPr>
          <w:p w14:paraId="3C882DD4" w14:textId="73398826" w:rsidR="003F588A" w:rsidRPr="00A604AF" w:rsidRDefault="003F588A" w:rsidP="003C1B4B">
            <w:pPr>
              <w:rPr>
                <w:rFonts w:eastAsia="Times New Roman" w:cstheme="minorHAnsi"/>
                <w:color w:val="000000"/>
                <w:lang w:eastAsia="fr-FR"/>
              </w:rPr>
            </w:pPr>
            <w:r w:rsidRPr="00A604AF">
              <w:rPr>
                <w:rFonts w:eastAsia="Times New Roman" w:cstheme="minorHAnsi"/>
                <w:color w:val="000000"/>
                <w:lang w:eastAsia="fr-FR"/>
              </w:rPr>
              <w:t xml:space="preserve">Constance </w:t>
            </w:r>
            <w:r w:rsidR="00B878E1" w:rsidRPr="00A604AF">
              <w:rPr>
                <w:rFonts w:eastAsia="Times New Roman" w:cstheme="minorHAnsi"/>
                <w:color w:val="000000"/>
                <w:lang w:eastAsia="fr-FR"/>
              </w:rPr>
              <w:t>(littoral)</w:t>
            </w:r>
          </w:p>
        </w:tc>
        <w:tc>
          <w:tcPr>
            <w:tcW w:w="992" w:type="dxa"/>
            <w:noWrap/>
            <w:hideMark/>
          </w:tcPr>
          <w:p w14:paraId="4F52E473" w14:textId="77777777" w:rsidR="003F588A" w:rsidRPr="00A604AF" w:rsidRDefault="003F588A" w:rsidP="003C1B4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fr-FR"/>
              </w:rPr>
            </w:pPr>
            <w:r w:rsidRPr="00A604AF">
              <w:rPr>
                <w:rFonts w:eastAsia="Times New Roman" w:cstheme="minorHAnsi"/>
                <w:color w:val="000000"/>
                <w:lang w:eastAsia="fr-FR"/>
              </w:rPr>
              <w:t>-33,78</w:t>
            </w:r>
          </w:p>
        </w:tc>
        <w:tc>
          <w:tcPr>
            <w:tcW w:w="1200" w:type="dxa"/>
            <w:noWrap/>
            <w:hideMark/>
          </w:tcPr>
          <w:p w14:paraId="3A12DFBA" w14:textId="77777777" w:rsidR="003F588A" w:rsidRPr="00A604AF" w:rsidRDefault="003F588A" w:rsidP="003C1B4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fr-FR"/>
              </w:rPr>
            </w:pPr>
            <w:r w:rsidRPr="00A604AF">
              <w:rPr>
                <w:rFonts w:eastAsia="Times New Roman" w:cstheme="minorHAnsi"/>
                <w:color w:val="000000"/>
                <w:lang w:eastAsia="fr-FR"/>
              </w:rPr>
              <w:t>&lt;0,0001</w:t>
            </w:r>
          </w:p>
        </w:tc>
      </w:tr>
      <w:tr w:rsidR="003F588A" w:rsidRPr="00F7778A" w14:paraId="18D270B7" w14:textId="77777777" w:rsidTr="00A604A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8" w:type="dxa"/>
            <w:noWrap/>
            <w:hideMark/>
          </w:tcPr>
          <w:p w14:paraId="6BBB065C" w14:textId="01291657" w:rsidR="003F588A" w:rsidRPr="00A604AF" w:rsidRDefault="003F588A" w:rsidP="003C1B4B">
            <w:pPr>
              <w:rPr>
                <w:rFonts w:eastAsia="Times New Roman" w:cstheme="minorHAnsi"/>
                <w:color w:val="000000"/>
                <w:lang w:eastAsia="fr-FR"/>
              </w:rPr>
            </w:pPr>
            <w:r w:rsidRPr="00A604AF">
              <w:rPr>
                <w:rFonts w:eastAsia="Times New Roman" w:cstheme="minorHAnsi"/>
                <w:color w:val="000000"/>
                <w:lang w:eastAsia="fr-FR"/>
              </w:rPr>
              <w:t xml:space="preserve">Constance </w:t>
            </w:r>
            <w:r w:rsidR="00B878E1" w:rsidRPr="00A604AF">
              <w:rPr>
                <w:rFonts w:eastAsia="Times New Roman" w:cstheme="minorHAnsi"/>
                <w:color w:val="000000"/>
                <w:lang w:eastAsia="fr-FR"/>
              </w:rPr>
              <w:t>(</w:t>
            </w:r>
            <w:proofErr w:type="spellStart"/>
            <w:r w:rsidR="00B878E1" w:rsidRPr="00A604AF">
              <w:rPr>
                <w:rFonts w:eastAsia="Times New Roman" w:cstheme="minorHAnsi"/>
                <w:color w:val="000000"/>
                <w:lang w:eastAsia="fr-FR"/>
              </w:rPr>
              <w:t>pelagic</w:t>
            </w:r>
            <w:proofErr w:type="spellEnd"/>
            <w:r w:rsidR="00B878E1" w:rsidRPr="00A604AF">
              <w:rPr>
                <w:rFonts w:eastAsia="Times New Roman" w:cstheme="minorHAnsi"/>
                <w:color w:val="000000"/>
                <w:lang w:eastAsia="fr-FR"/>
              </w:rPr>
              <w:t>)</w:t>
            </w:r>
          </w:p>
        </w:tc>
        <w:tc>
          <w:tcPr>
            <w:tcW w:w="992" w:type="dxa"/>
            <w:noWrap/>
            <w:hideMark/>
          </w:tcPr>
          <w:p w14:paraId="00EFE0ED" w14:textId="77777777" w:rsidR="003F588A" w:rsidRPr="00A604AF" w:rsidRDefault="003F588A" w:rsidP="003C1B4B">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fr-FR"/>
              </w:rPr>
            </w:pPr>
            <w:r w:rsidRPr="00A604AF">
              <w:rPr>
                <w:rFonts w:eastAsia="Times New Roman" w:cstheme="minorHAnsi"/>
                <w:color w:val="000000"/>
                <w:lang w:eastAsia="fr-FR"/>
              </w:rPr>
              <w:t>-19,42</w:t>
            </w:r>
          </w:p>
        </w:tc>
        <w:tc>
          <w:tcPr>
            <w:tcW w:w="1200" w:type="dxa"/>
            <w:noWrap/>
            <w:hideMark/>
          </w:tcPr>
          <w:p w14:paraId="0D949986" w14:textId="77777777" w:rsidR="003F588A" w:rsidRPr="00A604AF" w:rsidRDefault="003F588A" w:rsidP="003C1B4B">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fr-FR"/>
              </w:rPr>
            </w:pPr>
            <w:r w:rsidRPr="00A604AF">
              <w:rPr>
                <w:rFonts w:eastAsia="Times New Roman" w:cstheme="minorHAnsi"/>
                <w:color w:val="000000"/>
                <w:lang w:eastAsia="fr-FR"/>
              </w:rPr>
              <w:t>&lt;0,0001</w:t>
            </w:r>
          </w:p>
        </w:tc>
      </w:tr>
      <w:tr w:rsidR="003F588A" w:rsidRPr="00F7778A" w14:paraId="7CC9AED9" w14:textId="77777777" w:rsidTr="00A604AF">
        <w:trPr>
          <w:trHeight w:val="300"/>
        </w:trPr>
        <w:tc>
          <w:tcPr>
            <w:cnfStyle w:val="001000000000" w:firstRow="0" w:lastRow="0" w:firstColumn="1" w:lastColumn="0" w:oddVBand="0" w:evenVBand="0" w:oddHBand="0" w:evenHBand="0" w:firstRowFirstColumn="0" w:firstRowLastColumn="0" w:lastRowFirstColumn="0" w:lastRowLastColumn="0"/>
            <w:tcW w:w="2268" w:type="dxa"/>
            <w:noWrap/>
            <w:hideMark/>
          </w:tcPr>
          <w:p w14:paraId="5C3AE2F3" w14:textId="25ED3FA6" w:rsidR="003F588A" w:rsidRPr="00A604AF" w:rsidRDefault="003F588A" w:rsidP="003C1B4B">
            <w:pPr>
              <w:rPr>
                <w:rFonts w:eastAsia="Times New Roman" w:cstheme="minorHAnsi"/>
                <w:color w:val="000000"/>
                <w:lang w:eastAsia="fr-FR"/>
              </w:rPr>
            </w:pPr>
            <w:r w:rsidRPr="00A604AF">
              <w:rPr>
                <w:rFonts w:eastAsia="Times New Roman" w:cstheme="minorHAnsi"/>
                <w:color w:val="000000"/>
                <w:lang w:eastAsia="fr-FR"/>
              </w:rPr>
              <w:t xml:space="preserve">Léman </w:t>
            </w:r>
            <w:r w:rsidR="00B878E1" w:rsidRPr="00A604AF">
              <w:rPr>
                <w:rFonts w:eastAsia="Times New Roman" w:cstheme="minorHAnsi"/>
                <w:color w:val="000000"/>
                <w:lang w:eastAsia="fr-FR"/>
              </w:rPr>
              <w:t>()</w:t>
            </w:r>
          </w:p>
        </w:tc>
        <w:tc>
          <w:tcPr>
            <w:tcW w:w="992" w:type="dxa"/>
            <w:noWrap/>
            <w:hideMark/>
          </w:tcPr>
          <w:p w14:paraId="5A216AE4" w14:textId="77777777" w:rsidR="003F588A" w:rsidRPr="00A604AF" w:rsidRDefault="003F588A" w:rsidP="003C1B4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fr-FR"/>
              </w:rPr>
            </w:pPr>
            <w:r w:rsidRPr="00A604AF">
              <w:rPr>
                <w:rFonts w:eastAsia="Times New Roman" w:cstheme="minorHAnsi"/>
                <w:color w:val="000000"/>
                <w:lang w:eastAsia="fr-FR"/>
              </w:rPr>
              <w:t>-6,83</w:t>
            </w:r>
          </w:p>
        </w:tc>
        <w:tc>
          <w:tcPr>
            <w:tcW w:w="1200" w:type="dxa"/>
            <w:noWrap/>
            <w:hideMark/>
          </w:tcPr>
          <w:p w14:paraId="4F0E907B" w14:textId="77777777" w:rsidR="003F588A" w:rsidRPr="00A604AF" w:rsidRDefault="003F588A" w:rsidP="003C1B4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fr-FR"/>
              </w:rPr>
            </w:pPr>
            <w:r w:rsidRPr="00A604AF">
              <w:rPr>
                <w:rFonts w:eastAsia="Times New Roman" w:cstheme="minorHAnsi"/>
                <w:color w:val="000000"/>
                <w:lang w:eastAsia="fr-FR"/>
              </w:rPr>
              <w:t>0,025</w:t>
            </w:r>
          </w:p>
        </w:tc>
      </w:tr>
    </w:tbl>
    <w:p w14:paraId="6DA97F80" w14:textId="77777777" w:rsidR="003F588A" w:rsidRPr="00602665" w:rsidRDefault="003F588A" w:rsidP="003F588A">
      <w:pPr>
        <w:rPr>
          <w:rFonts w:cstheme="minorHAnsi"/>
          <w:lang w:val="en-US"/>
        </w:rPr>
      </w:pPr>
    </w:p>
    <w:p w14:paraId="08228254" w14:textId="77777777" w:rsidR="006C42F6" w:rsidRPr="00A604AF" w:rsidRDefault="006C42F6" w:rsidP="003F588A">
      <w:pPr>
        <w:pStyle w:val="Titre2"/>
        <w:rPr>
          <w:rFonts w:asciiTheme="minorHAnsi" w:hAnsiTheme="minorHAnsi" w:cstheme="minorHAnsi"/>
        </w:rPr>
      </w:pPr>
    </w:p>
    <w:p w14:paraId="335D1C45" w14:textId="77777777" w:rsidR="0011086E" w:rsidRPr="00A604AF" w:rsidRDefault="0011086E" w:rsidP="003F588A">
      <w:pPr>
        <w:pStyle w:val="Titre2"/>
        <w:rPr>
          <w:rFonts w:asciiTheme="minorHAnsi" w:hAnsiTheme="minorHAnsi" w:cstheme="minorHAnsi"/>
        </w:rPr>
      </w:pPr>
    </w:p>
    <w:p w14:paraId="58076185" w14:textId="0F89C527" w:rsidR="003F588A" w:rsidRPr="00A604AF" w:rsidRDefault="003F588A" w:rsidP="00A604AF">
      <w:pPr>
        <w:rPr>
          <w:rFonts w:cstheme="minorHAnsi"/>
          <w:lang w:val="en-GB"/>
        </w:rPr>
      </w:pPr>
      <w:commentRangeStart w:id="12"/>
      <w:r w:rsidRPr="00A604AF">
        <w:rPr>
          <w:rFonts w:cstheme="minorHAnsi"/>
          <w:lang w:val="en-GB"/>
        </w:rPr>
        <w:t>Heritability</w:t>
      </w:r>
      <w:commentRangeEnd w:id="12"/>
      <w:r w:rsidR="0096610B">
        <w:rPr>
          <w:rStyle w:val="Marquedecommentaire"/>
        </w:rPr>
        <w:commentReference w:id="12"/>
      </w:r>
      <w:r w:rsidRPr="00A604AF">
        <w:rPr>
          <w:rFonts w:cstheme="minorHAnsi"/>
          <w:lang w:val="en-GB"/>
        </w:rPr>
        <w:t xml:space="preserve"> </w:t>
      </w:r>
    </w:p>
    <w:p w14:paraId="2E352095" w14:textId="77777777" w:rsidR="003F588A" w:rsidRPr="00A604AF" w:rsidRDefault="003F588A" w:rsidP="003F588A">
      <w:pPr>
        <w:rPr>
          <w:rFonts w:cstheme="minorHAnsi"/>
          <w:lang w:val="en-GB"/>
        </w:rPr>
      </w:pPr>
    </w:p>
    <w:p w14:paraId="472FB1DF" w14:textId="7F218EA0" w:rsidR="003F588A" w:rsidRPr="00EB20DF" w:rsidRDefault="003F588A" w:rsidP="00A604AF">
      <w:pPr>
        <w:rPr>
          <w:rFonts w:cstheme="minorHAnsi"/>
          <w:lang w:val="en-GB"/>
        </w:rPr>
      </w:pPr>
      <w:commentRangeStart w:id="13"/>
      <w:r w:rsidRPr="0096610B">
        <w:rPr>
          <w:rFonts w:cstheme="minorHAnsi"/>
          <w:lang w:val="en-GB"/>
        </w:rPr>
        <w:t>Table</w:t>
      </w:r>
      <w:r w:rsidRPr="00EB20DF">
        <w:rPr>
          <w:rFonts w:cstheme="minorHAnsi"/>
          <w:lang w:val="en-GB"/>
        </w:rPr>
        <w:t xml:space="preserve"> </w:t>
      </w:r>
      <w:r w:rsidR="00F00015">
        <w:rPr>
          <w:rFonts w:cstheme="minorHAnsi"/>
          <w:lang w:val="en-GB"/>
        </w:rPr>
        <w:t>X:</w:t>
      </w:r>
      <w:r w:rsidR="00F00015" w:rsidRPr="0096610B">
        <w:rPr>
          <w:rFonts w:cstheme="minorHAnsi"/>
          <w:lang w:val="en-GB"/>
        </w:rPr>
        <w:t xml:space="preserve"> </w:t>
      </w:r>
      <w:r w:rsidRPr="00EB20DF">
        <w:rPr>
          <w:rFonts w:cstheme="minorHAnsi"/>
          <w:lang w:val="en-GB"/>
        </w:rPr>
        <w:t>Narrow sense heritability (h²), additive genetic variance (</w:t>
      </w:r>
      <w:proofErr w:type="gramStart"/>
      <w:r w:rsidR="00C70919">
        <w:rPr>
          <w:rFonts w:eastAsia="Times New Roman" w:cstheme="minorHAnsi"/>
          <w:color w:val="000000"/>
          <w:sz w:val="20"/>
          <w:lang w:eastAsia="fr-FR"/>
        </w:rPr>
        <w:t>σ</w:t>
      </w:r>
      <w:r w:rsidR="00C70919" w:rsidRPr="00A604AF">
        <w:rPr>
          <w:rFonts w:eastAsia="Times New Roman" w:cstheme="minorHAnsi"/>
          <w:color w:val="000000"/>
          <w:sz w:val="20"/>
          <w:vertAlign w:val="subscript"/>
          <w:lang w:val="en-GB" w:eastAsia="fr-FR"/>
        </w:rPr>
        <w:t>a</w:t>
      </w:r>
      <w:proofErr w:type="gramEnd"/>
      <w:r w:rsidRPr="00EB20DF">
        <w:rPr>
          <w:rFonts w:cstheme="minorHAnsi"/>
          <w:lang w:val="en-GB"/>
        </w:rPr>
        <w:t xml:space="preserve">), and </w:t>
      </w:r>
      <w:r w:rsidR="00AC150A">
        <w:rPr>
          <w:rFonts w:cstheme="minorHAnsi"/>
          <w:lang w:val="en-GB"/>
        </w:rPr>
        <w:t xml:space="preserve">total </w:t>
      </w:r>
      <w:r w:rsidRPr="0096610B">
        <w:rPr>
          <w:rFonts w:cstheme="minorHAnsi"/>
          <w:lang w:val="en-GB"/>
        </w:rPr>
        <w:t>phenotypic variance (</w:t>
      </w:r>
      <w:r w:rsidR="00C70919">
        <w:rPr>
          <w:rFonts w:eastAsia="Times New Roman" w:cstheme="minorHAnsi"/>
          <w:color w:val="000000"/>
          <w:sz w:val="20"/>
          <w:lang w:eastAsia="fr-FR"/>
        </w:rPr>
        <w:t>σ</w:t>
      </w:r>
      <w:r w:rsidR="00C70919" w:rsidRPr="00A604AF">
        <w:rPr>
          <w:rFonts w:eastAsia="Times New Roman" w:cstheme="minorHAnsi"/>
          <w:color w:val="000000"/>
          <w:sz w:val="20"/>
          <w:vertAlign w:val="subscript"/>
          <w:lang w:val="en-GB" w:eastAsia="fr-FR"/>
        </w:rPr>
        <w:t>p</w:t>
      </w:r>
      <w:r w:rsidRPr="00EB20DF">
        <w:rPr>
          <w:rFonts w:cstheme="minorHAnsi"/>
          <w:lang w:val="en-GB"/>
        </w:rPr>
        <w:t xml:space="preserve">) estimates measured for </w:t>
      </w:r>
      <w:r w:rsidR="00B3771E">
        <w:rPr>
          <w:rFonts w:cstheme="minorHAnsi"/>
          <w:lang w:val="en-GB"/>
        </w:rPr>
        <w:t>survival and incubation period</w:t>
      </w:r>
      <w:r w:rsidR="00B3771E" w:rsidRPr="0096610B">
        <w:rPr>
          <w:rFonts w:cstheme="minorHAnsi"/>
          <w:lang w:val="en-GB"/>
        </w:rPr>
        <w:t xml:space="preserve"> </w:t>
      </w:r>
      <w:r w:rsidR="003B71AA">
        <w:rPr>
          <w:rFonts w:cstheme="minorHAnsi"/>
          <w:lang w:val="en-GB"/>
        </w:rPr>
        <w:t>for</w:t>
      </w:r>
      <w:r w:rsidRPr="0096610B">
        <w:rPr>
          <w:rFonts w:cstheme="minorHAnsi"/>
          <w:lang w:val="en-GB"/>
        </w:rPr>
        <w:t xml:space="preserve"> the three populations</w:t>
      </w:r>
      <w:r w:rsidR="003B71AA">
        <w:rPr>
          <w:rFonts w:cstheme="minorHAnsi"/>
          <w:lang w:val="en-GB"/>
        </w:rPr>
        <w:t xml:space="preserve"> at the two temperature treatments</w:t>
      </w:r>
      <w:r w:rsidR="00C67833">
        <w:rPr>
          <w:rFonts w:cstheme="minorHAnsi"/>
          <w:lang w:val="en-GB"/>
        </w:rPr>
        <w:t xml:space="preserve"> cold (7°C) and warm (9°C)</w:t>
      </w:r>
      <w:r w:rsidRPr="0096610B">
        <w:rPr>
          <w:rFonts w:cstheme="minorHAnsi"/>
          <w:lang w:val="en-GB"/>
        </w:rPr>
        <w:t>.</w:t>
      </w:r>
      <w:commentRangeEnd w:id="13"/>
      <w:r w:rsidR="00AE0980">
        <w:rPr>
          <w:rStyle w:val="Marquedecommentaire"/>
        </w:rPr>
        <w:commentReference w:id="13"/>
      </w:r>
    </w:p>
    <w:tbl>
      <w:tblPr>
        <w:tblW w:w="8479" w:type="dxa"/>
        <w:tblCellMar>
          <w:left w:w="70" w:type="dxa"/>
          <w:right w:w="70" w:type="dxa"/>
        </w:tblCellMar>
        <w:tblLook w:val="04A0" w:firstRow="1" w:lastRow="0" w:firstColumn="1" w:lastColumn="0" w:noHBand="0" w:noVBand="1"/>
      </w:tblPr>
      <w:tblGrid>
        <w:gridCol w:w="1686"/>
        <w:gridCol w:w="1087"/>
        <w:gridCol w:w="1158"/>
        <w:gridCol w:w="898"/>
        <w:gridCol w:w="1158"/>
        <w:gridCol w:w="797"/>
        <w:gridCol w:w="898"/>
        <w:gridCol w:w="797"/>
      </w:tblGrid>
      <w:tr w:rsidR="003F588A" w:rsidRPr="00F7778A" w14:paraId="50122756" w14:textId="77777777" w:rsidTr="00DB65FE">
        <w:trPr>
          <w:trHeight w:val="315"/>
        </w:trPr>
        <w:tc>
          <w:tcPr>
            <w:tcW w:w="1686" w:type="dxa"/>
            <w:tcBorders>
              <w:top w:val="nil"/>
              <w:left w:val="nil"/>
              <w:bottom w:val="nil"/>
              <w:right w:val="nil"/>
            </w:tcBorders>
            <w:shd w:val="clear" w:color="auto" w:fill="auto"/>
            <w:noWrap/>
            <w:vAlign w:val="center"/>
            <w:hideMark/>
          </w:tcPr>
          <w:p w14:paraId="0BC78544" w14:textId="77777777" w:rsidR="003F588A" w:rsidRPr="00A604AF" w:rsidRDefault="003F588A" w:rsidP="00DB65FE">
            <w:pPr>
              <w:spacing w:after="0" w:line="240" w:lineRule="auto"/>
              <w:jc w:val="center"/>
              <w:rPr>
                <w:rFonts w:eastAsia="Times New Roman" w:cstheme="minorHAnsi"/>
                <w:sz w:val="20"/>
                <w:szCs w:val="24"/>
                <w:lang w:val="en-GB" w:eastAsia="fr-FR"/>
              </w:rPr>
            </w:pPr>
          </w:p>
        </w:tc>
        <w:tc>
          <w:tcPr>
            <w:tcW w:w="1087" w:type="dxa"/>
            <w:tcBorders>
              <w:top w:val="nil"/>
              <w:left w:val="nil"/>
              <w:bottom w:val="nil"/>
              <w:right w:val="nil"/>
            </w:tcBorders>
            <w:shd w:val="clear" w:color="auto" w:fill="auto"/>
            <w:noWrap/>
            <w:vAlign w:val="center"/>
            <w:hideMark/>
          </w:tcPr>
          <w:p w14:paraId="00503F99" w14:textId="77777777" w:rsidR="003F588A" w:rsidRPr="00A604AF" w:rsidRDefault="003F588A" w:rsidP="00DB65FE">
            <w:pPr>
              <w:spacing w:after="0" w:line="240" w:lineRule="auto"/>
              <w:jc w:val="center"/>
              <w:rPr>
                <w:rFonts w:eastAsia="Times New Roman" w:cstheme="minorHAnsi"/>
                <w:sz w:val="20"/>
                <w:szCs w:val="20"/>
                <w:lang w:val="en-GB" w:eastAsia="fr-FR"/>
              </w:rPr>
            </w:pPr>
          </w:p>
        </w:tc>
        <w:tc>
          <w:tcPr>
            <w:tcW w:w="1158" w:type="dxa"/>
            <w:tcBorders>
              <w:top w:val="nil"/>
              <w:left w:val="nil"/>
              <w:bottom w:val="single" w:sz="8" w:space="0" w:color="auto"/>
              <w:right w:val="nil"/>
            </w:tcBorders>
            <w:shd w:val="clear" w:color="auto" w:fill="auto"/>
            <w:noWrap/>
            <w:vAlign w:val="center"/>
            <w:hideMark/>
          </w:tcPr>
          <w:p w14:paraId="21A48569" w14:textId="77777777" w:rsidR="003F588A" w:rsidRPr="00A604AF" w:rsidRDefault="003F588A" w:rsidP="00DB65FE">
            <w:pPr>
              <w:spacing w:after="0" w:line="240" w:lineRule="auto"/>
              <w:jc w:val="center"/>
              <w:rPr>
                <w:rFonts w:eastAsia="Times New Roman" w:cstheme="minorHAnsi"/>
                <w:color w:val="000000"/>
                <w:sz w:val="20"/>
                <w:lang w:eastAsia="fr-FR"/>
              </w:rPr>
            </w:pPr>
            <w:r w:rsidRPr="00A604AF">
              <w:rPr>
                <w:rFonts w:eastAsia="Times New Roman" w:cstheme="minorHAnsi"/>
                <w:color w:val="000000"/>
                <w:sz w:val="20"/>
                <w:lang w:eastAsia="fr-FR"/>
              </w:rPr>
              <w:t>Cold</w:t>
            </w:r>
          </w:p>
        </w:tc>
        <w:tc>
          <w:tcPr>
            <w:tcW w:w="898" w:type="dxa"/>
            <w:tcBorders>
              <w:top w:val="nil"/>
              <w:left w:val="nil"/>
              <w:bottom w:val="single" w:sz="8" w:space="0" w:color="auto"/>
              <w:right w:val="nil"/>
            </w:tcBorders>
            <w:shd w:val="clear" w:color="auto" w:fill="auto"/>
            <w:noWrap/>
            <w:vAlign w:val="center"/>
            <w:hideMark/>
          </w:tcPr>
          <w:p w14:paraId="3F9EC2CC" w14:textId="77777777" w:rsidR="003F588A" w:rsidRPr="00A604AF" w:rsidRDefault="003F588A" w:rsidP="00DB65FE">
            <w:pPr>
              <w:spacing w:after="0" w:line="240" w:lineRule="auto"/>
              <w:jc w:val="center"/>
              <w:rPr>
                <w:rFonts w:eastAsia="Times New Roman" w:cstheme="minorHAnsi"/>
                <w:color w:val="000000"/>
                <w:sz w:val="20"/>
                <w:lang w:eastAsia="fr-FR"/>
              </w:rPr>
            </w:pPr>
          </w:p>
        </w:tc>
        <w:tc>
          <w:tcPr>
            <w:tcW w:w="1158" w:type="dxa"/>
            <w:tcBorders>
              <w:top w:val="nil"/>
              <w:left w:val="nil"/>
              <w:bottom w:val="single" w:sz="8" w:space="0" w:color="auto"/>
              <w:right w:val="nil"/>
            </w:tcBorders>
            <w:shd w:val="clear" w:color="auto" w:fill="auto"/>
            <w:noWrap/>
            <w:vAlign w:val="center"/>
            <w:hideMark/>
          </w:tcPr>
          <w:p w14:paraId="48A3D012" w14:textId="77777777" w:rsidR="003F588A" w:rsidRPr="00A604AF" w:rsidRDefault="003F588A" w:rsidP="00DB65FE">
            <w:pPr>
              <w:spacing w:after="0" w:line="240" w:lineRule="auto"/>
              <w:jc w:val="center"/>
              <w:rPr>
                <w:rFonts w:eastAsia="Times New Roman" w:cstheme="minorHAnsi"/>
                <w:color w:val="000000"/>
                <w:sz w:val="20"/>
                <w:lang w:eastAsia="fr-FR"/>
              </w:rPr>
            </w:pPr>
          </w:p>
        </w:tc>
        <w:tc>
          <w:tcPr>
            <w:tcW w:w="797" w:type="dxa"/>
            <w:tcBorders>
              <w:top w:val="nil"/>
              <w:left w:val="nil"/>
              <w:bottom w:val="single" w:sz="8" w:space="0" w:color="auto"/>
              <w:right w:val="nil"/>
            </w:tcBorders>
            <w:shd w:val="clear" w:color="auto" w:fill="auto"/>
            <w:noWrap/>
            <w:vAlign w:val="center"/>
            <w:hideMark/>
          </w:tcPr>
          <w:p w14:paraId="4F7212B6" w14:textId="77777777" w:rsidR="003F588A" w:rsidRPr="00A604AF" w:rsidRDefault="003F588A" w:rsidP="00DB65FE">
            <w:pPr>
              <w:spacing w:after="0" w:line="240" w:lineRule="auto"/>
              <w:jc w:val="center"/>
              <w:rPr>
                <w:rFonts w:eastAsia="Times New Roman" w:cstheme="minorHAnsi"/>
                <w:color w:val="000000"/>
                <w:sz w:val="20"/>
                <w:lang w:eastAsia="fr-FR"/>
              </w:rPr>
            </w:pPr>
            <w:r w:rsidRPr="00A604AF">
              <w:rPr>
                <w:rFonts w:eastAsia="Times New Roman" w:cstheme="minorHAnsi"/>
                <w:color w:val="000000"/>
                <w:sz w:val="20"/>
                <w:lang w:eastAsia="fr-FR"/>
              </w:rPr>
              <w:t>Warm</w:t>
            </w:r>
          </w:p>
        </w:tc>
        <w:tc>
          <w:tcPr>
            <w:tcW w:w="898" w:type="dxa"/>
            <w:tcBorders>
              <w:top w:val="nil"/>
              <w:left w:val="nil"/>
              <w:bottom w:val="single" w:sz="8" w:space="0" w:color="auto"/>
              <w:right w:val="nil"/>
            </w:tcBorders>
            <w:shd w:val="clear" w:color="auto" w:fill="auto"/>
            <w:noWrap/>
            <w:vAlign w:val="center"/>
            <w:hideMark/>
          </w:tcPr>
          <w:p w14:paraId="6644B797" w14:textId="77777777" w:rsidR="003F588A" w:rsidRPr="00A604AF" w:rsidRDefault="003F588A" w:rsidP="00DB65FE">
            <w:pPr>
              <w:spacing w:after="0" w:line="240" w:lineRule="auto"/>
              <w:jc w:val="center"/>
              <w:rPr>
                <w:rFonts w:eastAsia="Times New Roman" w:cstheme="minorHAnsi"/>
                <w:color w:val="000000"/>
                <w:sz w:val="20"/>
                <w:lang w:eastAsia="fr-FR"/>
              </w:rPr>
            </w:pPr>
          </w:p>
        </w:tc>
        <w:tc>
          <w:tcPr>
            <w:tcW w:w="797" w:type="dxa"/>
            <w:tcBorders>
              <w:top w:val="nil"/>
              <w:left w:val="nil"/>
              <w:bottom w:val="single" w:sz="8" w:space="0" w:color="auto"/>
              <w:right w:val="nil"/>
            </w:tcBorders>
            <w:shd w:val="clear" w:color="auto" w:fill="auto"/>
            <w:noWrap/>
            <w:vAlign w:val="center"/>
            <w:hideMark/>
          </w:tcPr>
          <w:p w14:paraId="75441623" w14:textId="77777777" w:rsidR="003F588A" w:rsidRPr="00A604AF" w:rsidRDefault="003F588A" w:rsidP="00DB65FE">
            <w:pPr>
              <w:spacing w:after="0" w:line="240" w:lineRule="auto"/>
              <w:jc w:val="center"/>
              <w:rPr>
                <w:rFonts w:eastAsia="Times New Roman" w:cstheme="minorHAnsi"/>
                <w:color w:val="000000"/>
                <w:sz w:val="20"/>
                <w:lang w:eastAsia="fr-FR"/>
              </w:rPr>
            </w:pPr>
          </w:p>
        </w:tc>
      </w:tr>
      <w:tr w:rsidR="003F588A" w:rsidRPr="00F7778A" w14:paraId="00EDC882" w14:textId="77777777" w:rsidTr="00DB65FE">
        <w:trPr>
          <w:trHeight w:val="360"/>
        </w:trPr>
        <w:tc>
          <w:tcPr>
            <w:tcW w:w="1686" w:type="dxa"/>
            <w:tcBorders>
              <w:top w:val="nil"/>
              <w:left w:val="nil"/>
              <w:bottom w:val="single" w:sz="8" w:space="0" w:color="auto"/>
              <w:right w:val="nil"/>
            </w:tcBorders>
            <w:shd w:val="clear" w:color="auto" w:fill="auto"/>
            <w:noWrap/>
            <w:vAlign w:val="center"/>
            <w:hideMark/>
          </w:tcPr>
          <w:p w14:paraId="637BFA5D" w14:textId="77777777" w:rsidR="003F588A" w:rsidRPr="00A604AF" w:rsidRDefault="003F588A" w:rsidP="00DB65FE">
            <w:pPr>
              <w:spacing w:after="0" w:line="240" w:lineRule="auto"/>
              <w:jc w:val="center"/>
              <w:rPr>
                <w:rFonts w:eastAsia="Times New Roman" w:cstheme="minorHAnsi"/>
                <w:color w:val="000000"/>
                <w:sz w:val="20"/>
                <w:lang w:eastAsia="fr-FR"/>
              </w:rPr>
            </w:pPr>
          </w:p>
        </w:tc>
        <w:tc>
          <w:tcPr>
            <w:tcW w:w="1087" w:type="dxa"/>
            <w:tcBorders>
              <w:top w:val="nil"/>
              <w:left w:val="nil"/>
              <w:bottom w:val="single" w:sz="8" w:space="0" w:color="auto"/>
              <w:right w:val="nil"/>
            </w:tcBorders>
            <w:shd w:val="clear" w:color="auto" w:fill="auto"/>
            <w:noWrap/>
            <w:vAlign w:val="center"/>
            <w:hideMark/>
          </w:tcPr>
          <w:p w14:paraId="26409FBF" w14:textId="77777777" w:rsidR="003F588A" w:rsidRPr="00A604AF" w:rsidRDefault="003F588A" w:rsidP="00DB65FE">
            <w:pPr>
              <w:spacing w:after="0" w:line="240" w:lineRule="auto"/>
              <w:jc w:val="center"/>
              <w:rPr>
                <w:rFonts w:eastAsia="Times New Roman" w:cstheme="minorHAnsi"/>
                <w:color w:val="000000"/>
                <w:sz w:val="20"/>
                <w:lang w:eastAsia="fr-FR"/>
              </w:rPr>
            </w:pPr>
          </w:p>
        </w:tc>
        <w:tc>
          <w:tcPr>
            <w:tcW w:w="1158" w:type="dxa"/>
            <w:tcBorders>
              <w:top w:val="nil"/>
              <w:left w:val="nil"/>
              <w:bottom w:val="single" w:sz="8" w:space="0" w:color="auto"/>
              <w:right w:val="nil"/>
            </w:tcBorders>
            <w:shd w:val="clear" w:color="auto" w:fill="auto"/>
            <w:noWrap/>
            <w:vAlign w:val="center"/>
            <w:hideMark/>
          </w:tcPr>
          <w:p w14:paraId="183D33B0" w14:textId="45697C06" w:rsidR="003F588A" w:rsidRPr="00A604AF" w:rsidRDefault="003C1B4B" w:rsidP="0096610B">
            <w:pPr>
              <w:spacing w:after="0" w:line="240" w:lineRule="auto"/>
              <w:jc w:val="center"/>
              <w:rPr>
                <w:rFonts w:eastAsia="Times New Roman" w:cstheme="minorHAnsi"/>
                <w:color w:val="000000"/>
                <w:sz w:val="20"/>
                <w:lang w:eastAsia="fr-FR"/>
              </w:rPr>
            </w:pPr>
            <w:proofErr w:type="spellStart"/>
            <w:r>
              <w:rPr>
                <w:rFonts w:eastAsia="Times New Roman" w:cstheme="minorHAnsi"/>
                <w:color w:val="000000"/>
                <w:sz w:val="20"/>
                <w:lang w:eastAsia="fr-FR"/>
              </w:rPr>
              <w:t>σ</w:t>
            </w:r>
            <w:r>
              <w:rPr>
                <w:rFonts w:eastAsia="Times New Roman" w:cstheme="minorHAnsi"/>
                <w:color w:val="000000"/>
                <w:sz w:val="20"/>
                <w:vertAlign w:val="subscript"/>
                <w:lang w:eastAsia="fr-FR"/>
              </w:rPr>
              <w:t>a</w:t>
            </w:r>
            <w:proofErr w:type="spellEnd"/>
          </w:p>
        </w:tc>
        <w:tc>
          <w:tcPr>
            <w:tcW w:w="898" w:type="dxa"/>
            <w:tcBorders>
              <w:top w:val="nil"/>
              <w:left w:val="nil"/>
              <w:bottom w:val="single" w:sz="8" w:space="0" w:color="auto"/>
              <w:right w:val="nil"/>
            </w:tcBorders>
            <w:shd w:val="clear" w:color="auto" w:fill="auto"/>
            <w:noWrap/>
            <w:vAlign w:val="center"/>
            <w:hideMark/>
          </w:tcPr>
          <w:p w14:paraId="7EF49D7B" w14:textId="5B66CA75" w:rsidR="003F588A" w:rsidRPr="00A604AF" w:rsidRDefault="003C1B4B">
            <w:pPr>
              <w:spacing w:after="0" w:line="240" w:lineRule="auto"/>
              <w:jc w:val="center"/>
              <w:rPr>
                <w:rFonts w:eastAsia="Times New Roman" w:cstheme="minorHAnsi"/>
                <w:color w:val="000000"/>
                <w:sz w:val="20"/>
                <w:lang w:eastAsia="fr-FR"/>
              </w:rPr>
            </w:pPr>
            <w:proofErr w:type="spellStart"/>
            <w:r>
              <w:rPr>
                <w:rFonts w:eastAsia="Times New Roman" w:cstheme="minorHAnsi"/>
                <w:color w:val="000000"/>
                <w:sz w:val="20"/>
                <w:lang w:eastAsia="fr-FR"/>
              </w:rPr>
              <w:t>σ</w:t>
            </w:r>
            <w:r>
              <w:rPr>
                <w:rFonts w:eastAsia="Times New Roman" w:cstheme="minorHAnsi"/>
                <w:color w:val="000000"/>
                <w:sz w:val="20"/>
                <w:vertAlign w:val="subscript"/>
                <w:lang w:eastAsia="fr-FR"/>
              </w:rPr>
              <w:t>p</w:t>
            </w:r>
            <w:proofErr w:type="spellEnd"/>
          </w:p>
        </w:tc>
        <w:tc>
          <w:tcPr>
            <w:tcW w:w="1158" w:type="dxa"/>
            <w:tcBorders>
              <w:top w:val="nil"/>
              <w:left w:val="nil"/>
              <w:bottom w:val="single" w:sz="8" w:space="0" w:color="auto"/>
              <w:right w:val="nil"/>
            </w:tcBorders>
            <w:shd w:val="clear" w:color="auto" w:fill="auto"/>
            <w:noWrap/>
            <w:vAlign w:val="center"/>
            <w:hideMark/>
          </w:tcPr>
          <w:p w14:paraId="094A80E2" w14:textId="77777777" w:rsidR="003F588A" w:rsidRPr="00A604AF" w:rsidRDefault="003F588A" w:rsidP="00DB65FE">
            <w:pPr>
              <w:spacing w:after="0" w:line="240" w:lineRule="auto"/>
              <w:jc w:val="center"/>
              <w:rPr>
                <w:rFonts w:eastAsia="Times New Roman" w:cstheme="minorHAnsi"/>
                <w:color w:val="000000"/>
                <w:sz w:val="20"/>
                <w:lang w:eastAsia="fr-FR"/>
              </w:rPr>
            </w:pPr>
            <w:r w:rsidRPr="00A604AF">
              <w:rPr>
                <w:rFonts w:eastAsia="Times New Roman" w:cstheme="minorHAnsi"/>
                <w:color w:val="000000"/>
                <w:sz w:val="20"/>
                <w:lang w:eastAsia="fr-FR"/>
              </w:rPr>
              <w:t>h</w:t>
            </w:r>
            <w:r w:rsidRPr="00A604AF">
              <w:rPr>
                <w:rFonts w:eastAsia="Times New Roman" w:cstheme="minorHAnsi"/>
                <w:color w:val="000000"/>
                <w:sz w:val="20"/>
                <w:vertAlign w:val="superscript"/>
                <w:lang w:eastAsia="fr-FR"/>
              </w:rPr>
              <w:t>2</w:t>
            </w:r>
          </w:p>
        </w:tc>
        <w:tc>
          <w:tcPr>
            <w:tcW w:w="797" w:type="dxa"/>
            <w:tcBorders>
              <w:top w:val="nil"/>
              <w:left w:val="nil"/>
              <w:bottom w:val="single" w:sz="8" w:space="0" w:color="auto"/>
              <w:right w:val="nil"/>
            </w:tcBorders>
            <w:shd w:val="clear" w:color="auto" w:fill="auto"/>
            <w:noWrap/>
            <w:vAlign w:val="center"/>
            <w:hideMark/>
          </w:tcPr>
          <w:p w14:paraId="0A3F01B2" w14:textId="54D6B205" w:rsidR="003F588A" w:rsidRPr="00A604AF" w:rsidRDefault="003C1B4B" w:rsidP="00DB65FE">
            <w:pPr>
              <w:spacing w:after="0" w:line="240" w:lineRule="auto"/>
              <w:jc w:val="center"/>
              <w:rPr>
                <w:rFonts w:eastAsia="Times New Roman" w:cstheme="minorHAnsi"/>
                <w:color w:val="000000"/>
                <w:sz w:val="20"/>
                <w:lang w:eastAsia="fr-FR"/>
              </w:rPr>
            </w:pPr>
            <w:proofErr w:type="spellStart"/>
            <w:r>
              <w:rPr>
                <w:rFonts w:eastAsia="Times New Roman" w:cstheme="minorHAnsi"/>
                <w:color w:val="000000"/>
                <w:sz w:val="20"/>
                <w:lang w:eastAsia="fr-FR"/>
              </w:rPr>
              <w:t>σ</w:t>
            </w:r>
            <w:r>
              <w:rPr>
                <w:rFonts w:eastAsia="Times New Roman" w:cstheme="minorHAnsi"/>
                <w:color w:val="000000"/>
                <w:sz w:val="20"/>
                <w:vertAlign w:val="subscript"/>
                <w:lang w:eastAsia="fr-FR"/>
              </w:rPr>
              <w:t>a</w:t>
            </w:r>
            <w:proofErr w:type="spellEnd"/>
          </w:p>
        </w:tc>
        <w:tc>
          <w:tcPr>
            <w:tcW w:w="898" w:type="dxa"/>
            <w:tcBorders>
              <w:top w:val="nil"/>
              <w:left w:val="nil"/>
              <w:bottom w:val="single" w:sz="8" w:space="0" w:color="auto"/>
              <w:right w:val="nil"/>
            </w:tcBorders>
            <w:shd w:val="clear" w:color="auto" w:fill="auto"/>
            <w:noWrap/>
            <w:vAlign w:val="center"/>
            <w:hideMark/>
          </w:tcPr>
          <w:p w14:paraId="2E30C7DB" w14:textId="54CC90DF" w:rsidR="003F588A" w:rsidRPr="00A604AF" w:rsidRDefault="003C1B4B" w:rsidP="0096610B">
            <w:pPr>
              <w:spacing w:after="0" w:line="240" w:lineRule="auto"/>
              <w:jc w:val="center"/>
              <w:rPr>
                <w:rFonts w:eastAsia="Times New Roman" w:cstheme="minorHAnsi"/>
                <w:color w:val="000000"/>
                <w:sz w:val="20"/>
                <w:lang w:eastAsia="fr-FR"/>
              </w:rPr>
            </w:pPr>
            <w:proofErr w:type="spellStart"/>
            <w:r>
              <w:rPr>
                <w:rFonts w:eastAsia="Times New Roman" w:cstheme="minorHAnsi"/>
                <w:color w:val="000000"/>
                <w:sz w:val="20"/>
                <w:lang w:eastAsia="fr-FR"/>
              </w:rPr>
              <w:t>σ</w:t>
            </w:r>
            <w:r>
              <w:rPr>
                <w:rFonts w:eastAsia="Times New Roman" w:cstheme="minorHAnsi"/>
                <w:color w:val="000000"/>
                <w:sz w:val="20"/>
                <w:vertAlign w:val="subscript"/>
                <w:lang w:eastAsia="fr-FR"/>
              </w:rPr>
              <w:t>p</w:t>
            </w:r>
            <w:proofErr w:type="spellEnd"/>
          </w:p>
        </w:tc>
        <w:tc>
          <w:tcPr>
            <w:tcW w:w="797" w:type="dxa"/>
            <w:tcBorders>
              <w:top w:val="nil"/>
              <w:left w:val="nil"/>
              <w:bottom w:val="single" w:sz="8" w:space="0" w:color="auto"/>
              <w:right w:val="nil"/>
            </w:tcBorders>
            <w:shd w:val="clear" w:color="auto" w:fill="auto"/>
            <w:noWrap/>
            <w:vAlign w:val="center"/>
            <w:hideMark/>
          </w:tcPr>
          <w:p w14:paraId="206FED42" w14:textId="77777777" w:rsidR="003F588A" w:rsidRPr="00A604AF" w:rsidRDefault="003F588A" w:rsidP="00DB65FE">
            <w:pPr>
              <w:spacing w:after="0" w:line="240" w:lineRule="auto"/>
              <w:jc w:val="center"/>
              <w:rPr>
                <w:rFonts w:eastAsia="Times New Roman" w:cstheme="minorHAnsi"/>
                <w:color w:val="000000"/>
                <w:sz w:val="20"/>
                <w:lang w:eastAsia="fr-FR"/>
              </w:rPr>
            </w:pPr>
            <w:r w:rsidRPr="00A604AF">
              <w:rPr>
                <w:rFonts w:eastAsia="Times New Roman" w:cstheme="minorHAnsi"/>
                <w:color w:val="000000"/>
                <w:sz w:val="20"/>
                <w:lang w:eastAsia="fr-FR"/>
              </w:rPr>
              <w:t>h</w:t>
            </w:r>
            <w:r w:rsidRPr="00A604AF">
              <w:rPr>
                <w:rFonts w:eastAsia="Times New Roman" w:cstheme="minorHAnsi"/>
                <w:color w:val="000000"/>
                <w:sz w:val="20"/>
                <w:vertAlign w:val="superscript"/>
                <w:lang w:eastAsia="fr-FR"/>
              </w:rPr>
              <w:t>2</w:t>
            </w:r>
          </w:p>
        </w:tc>
      </w:tr>
      <w:tr w:rsidR="003F588A" w:rsidRPr="00F7778A" w14:paraId="08F0998F" w14:textId="77777777" w:rsidTr="00DB65FE">
        <w:trPr>
          <w:trHeight w:val="300"/>
        </w:trPr>
        <w:tc>
          <w:tcPr>
            <w:tcW w:w="1686" w:type="dxa"/>
            <w:tcBorders>
              <w:top w:val="nil"/>
              <w:left w:val="nil"/>
              <w:bottom w:val="nil"/>
              <w:right w:val="nil"/>
            </w:tcBorders>
            <w:shd w:val="clear" w:color="auto" w:fill="auto"/>
            <w:noWrap/>
            <w:vAlign w:val="center"/>
            <w:hideMark/>
          </w:tcPr>
          <w:p w14:paraId="3D31DA4D" w14:textId="77777777" w:rsidR="003F588A" w:rsidRPr="00A604AF" w:rsidRDefault="003F588A" w:rsidP="00DB65FE">
            <w:pPr>
              <w:spacing w:after="0" w:line="240" w:lineRule="auto"/>
              <w:jc w:val="center"/>
              <w:rPr>
                <w:rFonts w:eastAsia="Times New Roman" w:cstheme="minorHAnsi"/>
                <w:color w:val="000000"/>
                <w:sz w:val="20"/>
                <w:lang w:eastAsia="fr-FR"/>
              </w:rPr>
            </w:pPr>
            <w:proofErr w:type="spellStart"/>
            <w:r w:rsidRPr="00A604AF">
              <w:rPr>
                <w:rFonts w:eastAsia="Times New Roman" w:cstheme="minorHAnsi"/>
                <w:color w:val="000000"/>
                <w:sz w:val="20"/>
                <w:lang w:eastAsia="fr-FR"/>
              </w:rPr>
              <w:t>Survival</w:t>
            </w:r>
            <w:proofErr w:type="spellEnd"/>
          </w:p>
        </w:tc>
        <w:tc>
          <w:tcPr>
            <w:tcW w:w="1087" w:type="dxa"/>
            <w:tcBorders>
              <w:top w:val="nil"/>
              <w:left w:val="nil"/>
              <w:bottom w:val="nil"/>
              <w:right w:val="nil"/>
            </w:tcBorders>
            <w:shd w:val="clear" w:color="auto" w:fill="auto"/>
            <w:noWrap/>
            <w:vAlign w:val="center"/>
            <w:hideMark/>
          </w:tcPr>
          <w:p w14:paraId="3C9082DB" w14:textId="77777777" w:rsidR="003F588A" w:rsidRPr="00A604AF" w:rsidRDefault="003F588A" w:rsidP="00DB65FE">
            <w:pPr>
              <w:spacing w:after="0" w:line="240" w:lineRule="auto"/>
              <w:jc w:val="center"/>
              <w:rPr>
                <w:rFonts w:eastAsia="Times New Roman" w:cstheme="minorHAnsi"/>
                <w:color w:val="000000"/>
                <w:sz w:val="20"/>
                <w:lang w:eastAsia="fr-FR"/>
              </w:rPr>
            </w:pPr>
            <w:r w:rsidRPr="00A604AF">
              <w:rPr>
                <w:rFonts w:eastAsia="Times New Roman" w:cstheme="minorHAnsi"/>
                <w:color w:val="000000"/>
                <w:sz w:val="20"/>
                <w:lang w:eastAsia="fr-FR"/>
              </w:rPr>
              <w:t>Bourget</w:t>
            </w:r>
          </w:p>
        </w:tc>
        <w:tc>
          <w:tcPr>
            <w:tcW w:w="1158" w:type="dxa"/>
            <w:tcBorders>
              <w:top w:val="nil"/>
              <w:left w:val="nil"/>
              <w:bottom w:val="nil"/>
              <w:right w:val="nil"/>
            </w:tcBorders>
            <w:shd w:val="clear" w:color="auto" w:fill="auto"/>
            <w:noWrap/>
            <w:vAlign w:val="center"/>
            <w:hideMark/>
          </w:tcPr>
          <w:p w14:paraId="0EF8EA6C" w14:textId="77777777" w:rsidR="003F588A" w:rsidRPr="00A604AF" w:rsidRDefault="003F588A" w:rsidP="00DB65FE">
            <w:pPr>
              <w:spacing w:after="0" w:line="240" w:lineRule="auto"/>
              <w:jc w:val="center"/>
              <w:rPr>
                <w:rFonts w:eastAsia="Times New Roman" w:cstheme="minorHAnsi"/>
                <w:color w:val="000000"/>
                <w:sz w:val="20"/>
                <w:lang w:eastAsia="fr-FR"/>
              </w:rPr>
            </w:pPr>
            <w:r w:rsidRPr="00A604AF">
              <w:rPr>
                <w:rFonts w:eastAsia="Times New Roman" w:cstheme="minorHAnsi"/>
                <w:color w:val="000000"/>
                <w:sz w:val="20"/>
                <w:lang w:eastAsia="fr-FR"/>
              </w:rPr>
              <w:t>0,7044</w:t>
            </w:r>
          </w:p>
        </w:tc>
        <w:tc>
          <w:tcPr>
            <w:tcW w:w="898" w:type="dxa"/>
            <w:tcBorders>
              <w:top w:val="nil"/>
              <w:left w:val="nil"/>
              <w:bottom w:val="nil"/>
              <w:right w:val="nil"/>
            </w:tcBorders>
            <w:shd w:val="clear" w:color="auto" w:fill="auto"/>
            <w:noWrap/>
            <w:vAlign w:val="center"/>
            <w:hideMark/>
          </w:tcPr>
          <w:p w14:paraId="7E45E30F" w14:textId="77777777" w:rsidR="003F588A" w:rsidRPr="00A604AF" w:rsidRDefault="003F588A" w:rsidP="00DB65FE">
            <w:pPr>
              <w:spacing w:after="0" w:line="240" w:lineRule="auto"/>
              <w:jc w:val="center"/>
              <w:rPr>
                <w:rFonts w:eastAsia="Times New Roman" w:cstheme="minorHAnsi"/>
                <w:color w:val="000000"/>
                <w:sz w:val="20"/>
                <w:lang w:eastAsia="fr-FR"/>
              </w:rPr>
            </w:pPr>
            <w:r w:rsidRPr="00A604AF">
              <w:rPr>
                <w:rFonts w:eastAsia="Times New Roman" w:cstheme="minorHAnsi"/>
                <w:color w:val="000000"/>
                <w:sz w:val="20"/>
                <w:lang w:eastAsia="fr-FR"/>
              </w:rPr>
              <w:t>1,6327</w:t>
            </w:r>
          </w:p>
        </w:tc>
        <w:tc>
          <w:tcPr>
            <w:tcW w:w="1158" w:type="dxa"/>
            <w:tcBorders>
              <w:top w:val="nil"/>
              <w:left w:val="nil"/>
              <w:bottom w:val="nil"/>
              <w:right w:val="nil"/>
            </w:tcBorders>
            <w:shd w:val="clear" w:color="auto" w:fill="auto"/>
            <w:noWrap/>
            <w:vAlign w:val="center"/>
            <w:hideMark/>
          </w:tcPr>
          <w:p w14:paraId="5A24AEA2" w14:textId="77777777" w:rsidR="003F588A" w:rsidRPr="00A604AF" w:rsidRDefault="003F588A" w:rsidP="00DB65FE">
            <w:pPr>
              <w:spacing w:after="0" w:line="240" w:lineRule="auto"/>
              <w:jc w:val="center"/>
              <w:rPr>
                <w:rFonts w:eastAsia="Times New Roman" w:cstheme="minorHAnsi"/>
                <w:b/>
                <w:color w:val="000000"/>
                <w:sz w:val="20"/>
                <w:lang w:eastAsia="fr-FR"/>
              </w:rPr>
            </w:pPr>
            <w:r w:rsidRPr="00A604AF">
              <w:rPr>
                <w:rFonts w:eastAsia="Times New Roman" w:cstheme="minorHAnsi"/>
                <w:b/>
                <w:color w:val="000000"/>
                <w:sz w:val="20"/>
                <w:lang w:eastAsia="fr-FR"/>
              </w:rPr>
              <w:t>0,4314</w:t>
            </w:r>
          </w:p>
        </w:tc>
        <w:tc>
          <w:tcPr>
            <w:tcW w:w="797" w:type="dxa"/>
            <w:tcBorders>
              <w:top w:val="nil"/>
              <w:left w:val="nil"/>
              <w:bottom w:val="nil"/>
              <w:right w:val="nil"/>
            </w:tcBorders>
            <w:shd w:val="clear" w:color="auto" w:fill="auto"/>
            <w:noWrap/>
            <w:vAlign w:val="center"/>
            <w:hideMark/>
          </w:tcPr>
          <w:p w14:paraId="4C4C642D" w14:textId="77777777" w:rsidR="003F588A" w:rsidRPr="00A604AF" w:rsidRDefault="003F588A" w:rsidP="00DB65FE">
            <w:pPr>
              <w:spacing w:after="0" w:line="240" w:lineRule="auto"/>
              <w:jc w:val="center"/>
              <w:rPr>
                <w:rFonts w:eastAsia="Times New Roman" w:cstheme="minorHAnsi"/>
                <w:color w:val="000000"/>
                <w:sz w:val="20"/>
                <w:lang w:eastAsia="fr-FR"/>
              </w:rPr>
            </w:pPr>
            <w:r w:rsidRPr="00A604AF">
              <w:rPr>
                <w:rFonts w:eastAsia="Times New Roman" w:cstheme="minorHAnsi"/>
                <w:color w:val="000000"/>
                <w:sz w:val="20"/>
                <w:lang w:eastAsia="fr-FR"/>
              </w:rPr>
              <w:t>0,2007</w:t>
            </w:r>
          </w:p>
        </w:tc>
        <w:tc>
          <w:tcPr>
            <w:tcW w:w="898" w:type="dxa"/>
            <w:tcBorders>
              <w:top w:val="nil"/>
              <w:left w:val="nil"/>
              <w:bottom w:val="nil"/>
              <w:right w:val="nil"/>
            </w:tcBorders>
            <w:shd w:val="clear" w:color="auto" w:fill="auto"/>
            <w:noWrap/>
            <w:vAlign w:val="center"/>
            <w:hideMark/>
          </w:tcPr>
          <w:p w14:paraId="29ABFEB2" w14:textId="77777777" w:rsidR="003F588A" w:rsidRPr="00A604AF" w:rsidRDefault="003F588A" w:rsidP="00DB65FE">
            <w:pPr>
              <w:spacing w:after="0" w:line="240" w:lineRule="auto"/>
              <w:jc w:val="center"/>
              <w:rPr>
                <w:rFonts w:eastAsia="Times New Roman" w:cstheme="minorHAnsi"/>
                <w:color w:val="000000"/>
                <w:sz w:val="20"/>
                <w:lang w:eastAsia="fr-FR"/>
              </w:rPr>
            </w:pPr>
            <w:r w:rsidRPr="00A604AF">
              <w:rPr>
                <w:rFonts w:eastAsia="Times New Roman" w:cstheme="minorHAnsi"/>
                <w:color w:val="000000"/>
                <w:sz w:val="20"/>
                <w:lang w:eastAsia="fr-FR"/>
              </w:rPr>
              <w:t>0,6872</w:t>
            </w:r>
          </w:p>
        </w:tc>
        <w:tc>
          <w:tcPr>
            <w:tcW w:w="797" w:type="dxa"/>
            <w:tcBorders>
              <w:top w:val="nil"/>
              <w:left w:val="nil"/>
              <w:bottom w:val="nil"/>
              <w:right w:val="nil"/>
            </w:tcBorders>
            <w:shd w:val="clear" w:color="auto" w:fill="auto"/>
            <w:noWrap/>
            <w:vAlign w:val="center"/>
            <w:hideMark/>
          </w:tcPr>
          <w:p w14:paraId="4656BF2A" w14:textId="77777777" w:rsidR="003F588A" w:rsidRPr="00A604AF" w:rsidRDefault="003F588A" w:rsidP="00DB65FE">
            <w:pPr>
              <w:spacing w:after="0" w:line="240" w:lineRule="auto"/>
              <w:jc w:val="center"/>
              <w:rPr>
                <w:rFonts w:eastAsia="Times New Roman" w:cstheme="minorHAnsi"/>
                <w:b/>
                <w:color w:val="000000"/>
                <w:sz w:val="20"/>
                <w:lang w:eastAsia="fr-FR"/>
              </w:rPr>
            </w:pPr>
            <w:r w:rsidRPr="00A604AF">
              <w:rPr>
                <w:rFonts w:eastAsia="Times New Roman" w:cstheme="minorHAnsi"/>
                <w:b/>
                <w:color w:val="000000"/>
                <w:sz w:val="20"/>
                <w:lang w:eastAsia="fr-FR"/>
              </w:rPr>
              <w:t>0,2921</w:t>
            </w:r>
          </w:p>
        </w:tc>
      </w:tr>
      <w:tr w:rsidR="003F588A" w:rsidRPr="00F7778A" w14:paraId="7C3FBBA6" w14:textId="77777777" w:rsidTr="00DB65FE">
        <w:trPr>
          <w:trHeight w:val="300"/>
        </w:trPr>
        <w:tc>
          <w:tcPr>
            <w:tcW w:w="1686" w:type="dxa"/>
            <w:tcBorders>
              <w:top w:val="nil"/>
              <w:left w:val="nil"/>
              <w:bottom w:val="nil"/>
              <w:right w:val="nil"/>
            </w:tcBorders>
            <w:shd w:val="clear" w:color="auto" w:fill="auto"/>
            <w:noWrap/>
            <w:vAlign w:val="center"/>
            <w:hideMark/>
          </w:tcPr>
          <w:p w14:paraId="113FBAA0" w14:textId="77777777" w:rsidR="003F588A" w:rsidRPr="00A604AF" w:rsidRDefault="003F588A" w:rsidP="00DB65FE">
            <w:pPr>
              <w:spacing w:after="0" w:line="240" w:lineRule="auto"/>
              <w:jc w:val="center"/>
              <w:rPr>
                <w:rFonts w:eastAsia="Times New Roman" w:cstheme="minorHAnsi"/>
                <w:color w:val="000000"/>
                <w:sz w:val="20"/>
                <w:lang w:eastAsia="fr-FR"/>
              </w:rPr>
            </w:pPr>
          </w:p>
        </w:tc>
        <w:tc>
          <w:tcPr>
            <w:tcW w:w="1087" w:type="dxa"/>
            <w:tcBorders>
              <w:top w:val="nil"/>
              <w:left w:val="nil"/>
              <w:bottom w:val="nil"/>
              <w:right w:val="nil"/>
            </w:tcBorders>
            <w:shd w:val="clear" w:color="auto" w:fill="auto"/>
            <w:noWrap/>
            <w:vAlign w:val="center"/>
            <w:hideMark/>
          </w:tcPr>
          <w:p w14:paraId="54E73E07" w14:textId="77777777" w:rsidR="003F588A" w:rsidRPr="00A604AF" w:rsidRDefault="003F588A" w:rsidP="00DB65FE">
            <w:pPr>
              <w:spacing w:after="0" w:line="240" w:lineRule="auto"/>
              <w:jc w:val="center"/>
              <w:rPr>
                <w:rFonts w:eastAsia="Times New Roman" w:cstheme="minorHAnsi"/>
                <w:color w:val="000000"/>
                <w:sz w:val="20"/>
                <w:lang w:eastAsia="fr-FR"/>
              </w:rPr>
            </w:pPr>
            <w:proofErr w:type="spellStart"/>
            <w:r w:rsidRPr="00A604AF">
              <w:rPr>
                <w:rFonts w:eastAsia="Times New Roman" w:cstheme="minorHAnsi"/>
                <w:color w:val="000000"/>
                <w:sz w:val="20"/>
                <w:lang w:eastAsia="fr-FR"/>
              </w:rPr>
              <w:t>Leman</w:t>
            </w:r>
            <w:proofErr w:type="spellEnd"/>
          </w:p>
        </w:tc>
        <w:tc>
          <w:tcPr>
            <w:tcW w:w="1158" w:type="dxa"/>
            <w:tcBorders>
              <w:top w:val="nil"/>
              <w:left w:val="nil"/>
              <w:bottom w:val="nil"/>
              <w:right w:val="nil"/>
            </w:tcBorders>
            <w:shd w:val="clear" w:color="auto" w:fill="auto"/>
            <w:noWrap/>
            <w:vAlign w:val="center"/>
            <w:hideMark/>
          </w:tcPr>
          <w:p w14:paraId="46436B55" w14:textId="77777777" w:rsidR="003F588A" w:rsidRPr="00A604AF" w:rsidRDefault="003F588A" w:rsidP="00DB65FE">
            <w:pPr>
              <w:spacing w:after="0" w:line="240" w:lineRule="auto"/>
              <w:jc w:val="center"/>
              <w:rPr>
                <w:rFonts w:eastAsia="Times New Roman" w:cstheme="minorHAnsi"/>
                <w:color w:val="000000"/>
                <w:sz w:val="20"/>
                <w:lang w:eastAsia="fr-FR"/>
              </w:rPr>
            </w:pPr>
            <w:r w:rsidRPr="00A604AF">
              <w:rPr>
                <w:rFonts w:eastAsia="Times New Roman" w:cstheme="minorHAnsi"/>
                <w:color w:val="000000"/>
                <w:sz w:val="20"/>
                <w:lang w:eastAsia="fr-FR"/>
              </w:rPr>
              <w:t>0</w:t>
            </w:r>
          </w:p>
        </w:tc>
        <w:tc>
          <w:tcPr>
            <w:tcW w:w="898" w:type="dxa"/>
            <w:tcBorders>
              <w:top w:val="nil"/>
              <w:left w:val="nil"/>
              <w:bottom w:val="nil"/>
              <w:right w:val="nil"/>
            </w:tcBorders>
            <w:shd w:val="clear" w:color="auto" w:fill="auto"/>
            <w:noWrap/>
            <w:vAlign w:val="center"/>
            <w:hideMark/>
          </w:tcPr>
          <w:p w14:paraId="23797F16" w14:textId="77777777" w:rsidR="003F588A" w:rsidRPr="00A604AF" w:rsidRDefault="003F588A" w:rsidP="00DB65FE">
            <w:pPr>
              <w:spacing w:after="0" w:line="240" w:lineRule="auto"/>
              <w:jc w:val="center"/>
              <w:rPr>
                <w:rFonts w:eastAsia="Times New Roman" w:cstheme="minorHAnsi"/>
                <w:color w:val="000000"/>
                <w:sz w:val="20"/>
                <w:lang w:eastAsia="fr-FR"/>
              </w:rPr>
            </w:pPr>
            <w:r w:rsidRPr="00A604AF">
              <w:rPr>
                <w:rFonts w:eastAsia="Times New Roman" w:cstheme="minorHAnsi"/>
                <w:color w:val="000000"/>
                <w:sz w:val="20"/>
                <w:lang w:eastAsia="fr-FR"/>
              </w:rPr>
              <w:t>0,9530</w:t>
            </w:r>
          </w:p>
        </w:tc>
        <w:tc>
          <w:tcPr>
            <w:tcW w:w="1158" w:type="dxa"/>
            <w:tcBorders>
              <w:top w:val="nil"/>
              <w:left w:val="nil"/>
              <w:bottom w:val="nil"/>
              <w:right w:val="nil"/>
            </w:tcBorders>
            <w:shd w:val="clear" w:color="auto" w:fill="auto"/>
            <w:noWrap/>
            <w:vAlign w:val="center"/>
            <w:hideMark/>
          </w:tcPr>
          <w:p w14:paraId="070D355B" w14:textId="77777777" w:rsidR="003F588A" w:rsidRPr="00A604AF" w:rsidRDefault="003F588A" w:rsidP="00DB65FE">
            <w:pPr>
              <w:spacing w:after="0" w:line="240" w:lineRule="auto"/>
              <w:jc w:val="center"/>
              <w:rPr>
                <w:rFonts w:eastAsia="Times New Roman" w:cstheme="minorHAnsi"/>
                <w:b/>
                <w:color w:val="000000"/>
                <w:sz w:val="20"/>
                <w:lang w:eastAsia="fr-FR"/>
              </w:rPr>
            </w:pPr>
            <w:r w:rsidRPr="00A604AF">
              <w:rPr>
                <w:rFonts w:eastAsia="Times New Roman" w:cstheme="minorHAnsi"/>
                <w:b/>
                <w:color w:val="000000"/>
                <w:sz w:val="20"/>
                <w:lang w:eastAsia="fr-FR"/>
              </w:rPr>
              <w:t>0</w:t>
            </w:r>
          </w:p>
        </w:tc>
        <w:tc>
          <w:tcPr>
            <w:tcW w:w="797" w:type="dxa"/>
            <w:tcBorders>
              <w:top w:val="nil"/>
              <w:left w:val="nil"/>
              <w:bottom w:val="nil"/>
              <w:right w:val="nil"/>
            </w:tcBorders>
            <w:shd w:val="clear" w:color="auto" w:fill="auto"/>
            <w:noWrap/>
            <w:vAlign w:val="center"/>
            <w:hideMark/>
          </w:tcPr>
          <w:p w14:paraId="20C486AD" w14:textId="77777777" w:rsidR="003F588A" w:rsidRPr="00A604AF" w:rsidRDefault="003F588A" w:rsidP="00DB65FE">
            <w:pPr>
              <w:spacing w:after="0" w:line="240" w:lineRule="auto"/>
              <w:jc w:val="center"/>
              <w:rPr>
                <w:rFonts w:eastAsia="Times New Roman" w:cstheme="minorHAnsi"/>
                <w:color w:val="000000"/>
                <w:sz w:val="20"/>
                <w:lang w:eastAsia="fr-FR"/>
              </w:rPr>
            </w:pPr>
            <w:r w:rsidRPr="00A604AF">
              <w:rPr>
                <w:rFonts w:eastAsia="Times New Roman" w:cstheme="minorHAnsi"/>
                <w:color w:val="000000"/>
                <w:sz w:val="20"/>
                <w:lang w:eastAsia="fr-FR"/>
              </w:rPr>
              <w:t>0,3043</w:t>
            </w:r>
          </w:p>
        </w:tc>
        <w:tc>
          <w:tcPr>
            <w:tcW w:w="898" w:type="dxa"/>
            <w:tcBorders>
              <w:top w:val="nil"/>
              <w:left w:val="nil"/>
              <w:bottom w:val="nil"/>
              <w:right w:val="nil"/>
            </w:tcBorders>
            <w:shd w:val="clear" w:color="auto" w:fill="auto"/>
            <w:noWrap/>
            <w:vAlign w:val="center"/>
            <w:hideMark/>
          </w:tcPr>
          <w:p w14:paraId="2E6F718B" w14:textId="77777777" w:rsidR="003F588A" w:rsidRPr="00A604AF" w:rsidRDefault="003F588A" w:rsidP="00DB65FE">
            <w:pPr>
              <w:spacing w:after="0" w:line="240" w:lineRule="auto"/>
              <w:jc w:val="center"/>
              <w:rPr>
                <w:rFonts w:eastAsia="Times New Roman" w:cstheme="minorHAnsi"/>
                <w:color w:val="000000"/>
                <w:sz w:val="20"/>
                <w:lang w:eastAsia="fr-FR"/>
              </w:rPr>
            </w:pPr>
            <w:r w:rsidRPr="00A604AF">
              <w:rPr>
                <w:rFonts w:eastAsia="Times New Roman" w:cstheme="minorHAnsi"/>
                <w:color w:val="000000"/>
                <w:sz w:val="20"/>
                <w:lang w:eastAsia="fr-FR"/>
              </w:rPr>
              <w:t>0,9824</w:t>
            </w:r>
          </w:p>
        </w:tc>
        <w:tc>
          <w:tcPr>
            <w:tcW w:w="797" w:type="dxa"/>
            <w:tcBorders>
              <w:top w:val="nil"/>
              <w:left w:val="nil"/>
              <w:bottom w:val="nil"/>
              <w:right w:val="nil"/>
            </w:tcBorders>
            <w:shd w:val="clear" w:color="auto" w:fill="auto"/>
            <w:noWrap/>
            <w:vAlign w:val="center"/>
            <w:hideMark/>
          </w:tcPr>
          <w:p w14:paraId="04639B0C" w14:textId="77777777" w:rsidR="003F588A" w:rsidRPr="00A604AF" w:rsidRDefault="003F588A" w:rsidP="00DB65FE">
            <w:pPr>
              <w:spacing w:after="0" w:line="240" w:lineRule="auto"/>
              <w:jc w:val="center"/>
              <w:rPr>
                <w:rFonts w:eastAsia="Times New Roman" w:cstheme="minorHAnsi"/>
                <w:b/>
                <w:color w:val="000000"/>
                <w:sz w:val="20"/>
                <w:lang w:eastAsia="fr-FR"/>
              </w:rPr>
            </w:pPr>
            <w:r w:rsidRPr="00A604AF">
              <w:rPr>
                <w:rFonts w:eastAsia="Times New Roman" w:cstheme="minorHAnsi"/>
                <w:b/>
                <w:color w:val="000000"/>
                <w:sz w:val="20"/>
                <w:lang w:eastAsia="fr-FR"/>
              </w:rPr>
              <w:t>0,3098</w:t>
            </w:r>
          </w:p>
        </w:tc>
      </w:tr>
      <w:tr w:rsidR="003F588A" w:rsidRPr="00F7778A" w14:paraId="201A4363" w14:textId="77777777" w:rsidTr="00DB65FE">
        <w:trPr>
          <w:trHeight w:val="315"/>
        </w:trPr>
        <w:tc>
          <w:tcPr>
            <w:tcW w:w="1686" w:type="dxa"/>
            <w:tcBorders>
              <w:top w:val="nil"/>
              <w:left w:val="nil"/>
              <w:bottom w:val="single" w:sz="8" w:space="0" w:color="auto"/>
              <w:right w:val="nil"/>
            </w:tcBorders>
            <w:shd w:val="clear" w:color="auto" w:fill="auto"/>
            <w:noWrap/>
            <w:vAlign w:val="center"/>
            <w:hideMark/>
          </w:tcPr>
          <w:p w14:paraId="340EDA86" w14:textId="77777777" w:rsidR="003F588A" w:rsidRPr="00A604AF" w:rsidRDefault="003F588A" w:rsidP="00DB65FE">
            <w:pPr>
              <w:spacing w:after="0" w:line="240" w:lineRule="auto"/>
              <w:jc w:val="center"/>
              <w:rPr>
                <w:rFonts w:eastAsia="Times New Roman" w:cstheme="minorHAnsi"/>
                <w:color w:val="000000"/>
                <w:sz w:val="20"/>
                <w:lang w:eastAsia="fr-FR"/>
              </w:rPr>
            </w:pPr>
          </w:p>
        </w:tc>
        <w:tc>
          <w:tcPr>
            <w:tcW w:w="1087" w:type="dxa"/>
            <w:tcBorders>
              <w:top w:val="nil"/>
              <w:left w:val="nil"/>
              <w:bottom w:val="single" w:sz="8" w:space="0" w:color="auto"/>
              <w:right w:val="nil"/>
            </w:tcBorders>
            <w:shd w:val="clear" w:color="auto" w:fill="auto"/>
            <w:noWrap/>
            <w:vAlign w:val="center"/>
            <w:hideMark/>
          </w:tcPr>
          <w:p w14:paraId="38E20D0A" w14:textId="77777777" w:rsidR="003F588A" w:rsidRPr="00A604AF" w:rsidRDefault="003F588A" w:rsidP="00DB65FE">
            <w:pPr>
              <w:spacing w:after="0" w:line="240" w:lineRule="auto"/>
              <w:jc w:val="center"/>
              <w:rPr>
                <w:rFonts w:eastAsia="Times New Roman" w:cstheme="minorHAnsi"/>
                <w:color w:val="000000"/>
                <w:sz w:val="20"/>
                <w:lang w:eastAsia="fr-FR"/>
              </w:rPr>
            </w:pPr>
            <w:r w:rsidRPr="00A604AF">
              <w:rPr>
                <w:rFonts w:eastAsia="Times New Roman" w:cstheme="minorHAnsi"/>
                <w:color w:val="000000"/>
                <w:sz w:val="20"/>
                <w:lang w:eastAsia="fr-FR"/>
              </w:rPr>
              <w:t>Constance</w:t>
            </w:r>
          </w:p>
        </w:tc>
        <w:tc>
          <w:tcPr>
            <w:tcW w:w="1158" w:type="dxa"/>
            <w:tcBorders>
              <w:top w:val="nil"/>
              <w:left w:val="nil"/>
              <w:bottom w:val="single" w:sz="8" w:space="0" w:color="auto"/>
              <w:right w:val="nil"/>
            </w:tcBorders>
            <w:shd w:val="clear" w:color="auto" w:fill="auto"/>
            <w:noWrap/>
            <w:vAlign w:val="center"/>
            <w:hideMark/>
          </w:tcPr>
          <w:p w14:paraId="531B019D" w14:textId="77777777" w:rsidR="003F588A" w:rsidRPr="00A604AF" w:rsidRDefault="003F588A" w:rsidP="00DB65FE">
            <w:pPr>
              <w:spacing w:after="0" w:line="240" w:lineRule="auto"/>
              <w:jc w:val="center"/>
              <w:rPr>
                <w:rFonts w:eastAsia="Times New Roman" w:cstheme="minorHAnsi"/>
                <w:color w:val="000000"/>
                <w:sz w:val="20"/>
                <w:lang w:eastAsia="fr-FR"/>
              </w:rPr>
            </w:pPr>
            <w:r w:rsidRPr="00A604AF">
              <w:rPr>
                <w:rFonts w:eastAsia="Times New Roman" w:cstheme="minorHAnsi"/>
                <w:color w:val="000000"/>
                <w:sz w:val="20"/>
                <w:lang w:eastAsia="fr-FR"/>
              </w:rPr>
              <w:t>1,25E-09</w:t>
            </w:r>
          </w:p>
        </w:tc>
        <w:tc>
          <w:tcPr>
            <w:tcW w:w="898" w:type="dxa"/>
            <w:tcBorders>
              <w:top w:val="nil"/>
              <w:left w:val="nil"/>
              <w:bottom w:val="single" w:sz="8" w:space="0" w:color="auto"/>
              <w:right w:val="nil"/>
            </w:tcBorders>
            <w:shd w:val="clear" w:color="auto" w:fill="auto"/>
            <w:noWrap/>
            <w:vAlign w:val="center"/>
            <w:hideMark/>
          </w:tcPr>
          <w:p w14:paraId="4E19BABA" w14:textId="77777777" w:rsidR="003F588A" w:rsidRPr="00A604AF" w:rsidRDefault="003F588A" w:rsidP="00DB65FE">
            <w:pPr>
              <w:spacing w:after="0" w:line="240" w:lineRule="auto"/>
              <w:jc w:val="center"/>
              <w:rPr>
                <w:rFonts w:eastAsia="Times New Roman" w:cstheme="minorHAnsi"/>
                <w:color w:val="000000"/>
                <w:sz w:val="20"/>
                <w:lang w:eastAsia="fr-FR"/>
              </w:rPr>
            </w:pPr>
            <w:r w:rsidRPr="00A604AF">
              <w:rPr>
                <w:rFonts w:eastAsia="Times New Roman" w:cstheme="minorHAnsi"/>
                <w:color w:val="000000"/>
                <w:sz w:val="20"/>
                <w:lang w:eastAsia="fr-FR"/>
              </w:rPr>
              <w:t>3109,31</w:t>
            </w:r>
          </w:p>
        </w:tc>
        <w:tc>
          <w:tcPr>
            <w:tcW w:w="1158" w:type="dxa"/>
            <w:tcBorders>
              <w:top w:val="nil"/>
              <w:left w:val="nil"/>
              <w:bottom w:val="single" w:sz="8" w:space="0" w:color="auto"/>
              <w:right w:val="nil"/>
            </w:tcBorders>
            <w:shd w:val="clear" w:color="auto" w:fill="auto"/>
            <w:noWrap/>
            <w:vAlign w:val="center"/>
            <w:hideMark/>
          </w:tcPr>
          <w:p w14:paraId="4C1D517A" w14:textId="77777777" w:rsidR="003F588A" w:rsidRPr="00A604AF" w:rsidRDefault="003F588A" w:rsidP="00DB65FE">
            <w:pPr>
              <w:spacing w:after="0" w:line="240" w:lineRule="auto"/>
              <w:jc w:val="center"/>
              <w:rPr>
                <w:rFonts w:eastAsia="Times New Roman" w:cstheme="minorHAnsi"/>
                <w:b/>
                <w:color w:val="000000"/>
                <w:sz w:val="20"/>
                <w:lang w:eastAsia="fr-FR"/>
              </w:rPr>
            </w:pPr>
            <w:r w:rsidRPr="00A604AF">
              <w:rPr>
                <w:rFonts w:eastAsia="Times New Roman" w:cstheme="minorHAnsi"/>
                <w:b/>
                <w:color w:val="000000"/>
                <w:sz w:val="20"/>
                <w:lang w:eastAsia="fr-FR"/>
              </w:rPr>
              <w:t>4,03E-13</w:t>
            </w:r>
          </w:p>
        </w:tc>
        <w:tc>
          <w:tcPr>
            <w:tcW w:w="797" w:type="dxa"/>
            <w:tcBorders>
              <w:top w:val="nil"/>
              <w:left w:val="nil"/>
              <w:bottom w:val="single" w:sz="8" w:space="0" w:color="auto"/>
              <w:right w:val="nil"/>
            </w:tcBorders>
            <w:shd w:val="clear" w:color="auto" w:fill="auto"/>
            <w:noWrap/>
            <w:vAlign w:val="center"/>
            <w:hideMark/>
          </w:tcPr>
          <w:p w14:paraId="1BCBA258" w14:textId="77777777" w:rsidR="003F588A" w:rsidRPr="00A604AF" w:rsidRDefault="003F588A" w:rsidP="00DB65FE">
            <w:pPr>
              <w:spacing w:after="0" w:line="240" w:lineRule="auto"/>
              <w:jc w:val="center"/>
              <w:rPr>
                <w:rFonts w:eastAsia="Times New Roman" w:cstheme="minorHAnsi"/>
                <w:color w:val="000000"/>
                <w:sz w:val="20"/>
                <w:lang w:eastAsia="fr-FR"/>
              </w:rPr>
            </w:pPr>
            <w:r w:rsidRPr="00A604AF">
              <w:rPr>
                <w:rFonts w:eastAsia="Times New Roman" w:cstheme="minorHAnsi"/>
                <w:color w:val="000000"/>
                <w:sz w:val="20"/>
                <w:lang w:eastAsia="fr-FR"/>
              </w:rPr>
              <w:t>4,3119</w:t>
            </w:r>
          </w:p>
        </w:tc>
        <w:tc>
          <w:tcPr>
            <w:tcW w:w="898" w:type="dxa"/>
            <w:tcBorders>
              <w:top w:val="nil"/>
              <w:left w:val="nil"/>
              <w:bottom w:val="single" w:sz="8" w:space="0" w:color="auto"/>
              <w:right w:val="nil"/>
            </w:tcBorders>
            <w:shd w:val="clear" w:color="auto" w:fill="auto"/>
            <w:noWrap/>
            <w:vAlign w:val="center"/>
            <w:hideMark/>
          </w:tcPr>
          <w:p w14:paraId="6E1FC875" w14:textId="77777777" w:rsidR="003F588A" w:rsidRPr="00A604AF" w:rsidRDefault="003F588A" w:rsidP="00DB65FE">
            <w:pPr>
              <w:spacing w:after="0" w:line="240" w:lineRule="auto"/>
              <w:jc w:val="center"/>
              <w:rPr>
                <w:rFonts w:eastAsia="Times New Roman" w:cstheme="minorHAnsi"/>
                <w:color w:val="000000"/>
                <w:sz w:val="20"/>
                <w:lang w:eastAsia="fr-FR"/>
              </w:rPr>
            </w:pPr>
            <w:r w:rsidRPr="00A604AF">
              <w:rPr>
                <w:rFonts w:eastAsia="Times New Roman" w:cstheme="minorHAnsi"/>
                <w:color w:val="000000"/>
                <w:sz w:val="20"/>
                <w:lang w:eastAsia="fr-FR"/>
              </w:rPr>
              <w:t>1,8231</w:t>
            </w:r>
          </w:p>
        </w:tc>
        <w:tc>
          <w:tcPr>
            <w:tcW w:w="797" w:type="dxa"/>
            <w:tcBorders>
              <w:top w:val="nil"/>
              <w:left w:val="nil"/>
              <w:bottom w:val="single" w:sz="8" w:space="0" w:color="auto"/>
              <w:right w:val="nil"/>
            </w:tcBorders>
            <w:shd w:val="clear" w:color="auto" w:fill="auto"/>
            <w:noWrap/>
            <w:vAlign w:val="center"/>
            <w:hideMark/>
          </w:tcPr>
          <w:p w14:paraId="545A1D13" w14:textId="77777777" w:rsidR="003F588A" w:rsidRPr="00A604AF" w:rsidRDefault="003F588A" w:rsidP="00DB65FE">
            <w:pPr>
              <w:spacing w:after="0" w:line="240" w:lineRule="auto"/>
              <w:jc w:val="center"/>
              <w:rPr>
                <w:rFonts w:eastAsia="Times New Roman" w:cstheme="minorHAnsi"/>
                <w:b/>
                <w:color w:val="000000"/>
                <w:sz w:val="20"/>
                <w:lang w:eastAsia="fr-FR"/>
              </w:rPr>
            </w:pPr>
            <w:r w:rsidRPr="00A604AF">
              <w:rPr>
                <w:rFonts w:eastAsia="Times New Roman" w:cstheme="minorHAnsi"/>
                <w:b/>
                <w:color w:val="000000"/>
                <w:sz w:val="20"/>
                <w:lang w:eastAsia="fr-FR"/>
              </w:rPr>
              <w:t>2,3652</w:t>
            </w:r>
          </w:p>
        </w:tc>
      </w:tr>
      <w:tr w:rsidR="003F588A" w:rsidRPr="00F7778A" w14:paraId="6C44A04F" w14:textId="77777777" w:rsidTr="00DB65FE">
        <w:trPr>
          <w:trHeight w:val="300"/>
        </w:trPr>
        <w:tc>
          <w:tcPr>
            <w:tcW w:w="1686" w:type="dxa"/>
            <w:tcBorders>
              <w:top w:val="nil"/>
              <w:left w:val="nil"/>
              <w:bottom w:val="nil"/>
              <w:right w:val="nil"/>
            </w:tcBorders>
            <w:shd w:val="clear" w:color="auto" w:fill="auto"/>
            <w:noWrap/>
            <w:vAlign w:val="center"/>
            <w:hideMark/>
          </w:tcPr>
          <w:p w14:paraId="2A97EC81" w14:textId="77777777" w:rsidR="003F588A" w:rsidRPr="00A604AF" w:rsidRDefault="003F588A" w:rsidP="00DB65FE">
            <w:pPr>
              <w:spacing w:after="0" w:line="240" w:lineRule="auto"/>
              <w:jc w:val="center"/>
              <w:rPr>
                <w:rFonts w:eastAsia="Times New Roman" w:cstheme="minorHAnsi"/>
                <w:color w:val="000000"/>
                <w:sz w:val="20"/>
                <w:lang w:eastAsia="fr-FR"/>
              </w:rPr>
            </w:pPr>
            <w:r w:rsidRPr="00A604AF">
              <w:rPr>
                <w:rFonts w:eastAsia="Times New Roman" w:cstheme="minorHAnsi"/>
                <w:color w:val="000000"/>
                <w:sz w:val="20"/>
                <w:lang w:eastAsia="fr-FR"/>
              </w:rPr>
              <w:t xml:space="preserve">Incubation </w:t>
            </w:r>
            <w:proofErr w:type="spellStart"/>
            <w:r w:rsidRPr="00A604AF">
              <w:rPr>
                <w:rFonts w:eastAsia="Times New Roman" w:cstheme="minorHAnsi"/>
                <w:color w:val="000000"/>
                <w:sz w:val="20"/>
                <w:lang w:eastAsia="fr-FR"/>
              </w:rPr>
              <w:t>period</w:t>
            </w:r>
            <w:proofErr w:type="spellEnd"/>
          </w:p>
        </w:tc>
        <w:tc>
          <w:tcPr>
            <w:tcW w:w="1087" w:type="dxa"/>
            <w:tcBorders>
              <w:top w:val="nil"/>
              <w:left w:val="nil"/>
              <w:bottom w:val="nil"/>
              <w:right w:val="nil"/>
            </w:tcBorders>
            <w:shd w:val="clear" w:color="auto" w:fill="auto"/>
            <w:noWrap/>
            <w:vAlign w:val="center"/>
            <w:hideMark/>
          </w:tcPr>
          <w:p w14:paraId="2158EBE7" w14:textId="77777777" w:rsidR="003F588A" w:rsidRPr="00A604AF" w:rsidRDefault="003F588A" w:rsidP="00DB65FE">
            <w:pPr>
              <w:spacing w:after="0" w:line="240" w:lineRule="auto"/>
              <w:jc w:val="center"/>
              <w:rPr>
                <w:rFonts w:eastAsia="Times New Roman" w:cstheme="minorHAnsi"/>
                <w:color w:val="000000"/>
                <w:sz w:val="20"/>
                <w:lang w:eastAsia="fr-FR"/>
              </w:rPr>
            </w:pPr>
            <w:r w:rsidRPr="00A604AF">
              <w:rPr>
                <w:rFonts w:eastAsia="Times New Roman" w:cstheme="minorHAnsi"/>
                <w:color w:val="000000"/>
                <w:sz w:val="20"/>
                <w:lang w:eastAsia="fr-FR"/>
              </w:rPr>
              <w:t>Bourget</w:t>
            </w:r>
          </w:p>
        </w:tc>
        <w:tc>
          <w:tcPr>
            <w:tcW w:w="1158" w:type="dxa"/>
            <w:tcBorders>
              <w:top w:val="nil"/>
              <w:left w:val="nil"/>
              <w:bottom w:val="nil"/>
              <w:right w:val="nil"/>
            </w:tcBorders>
            <w:shd w:val="clear" w:color="auto" w:fill="auto"/>
            <w:noWrap/>
            <w:vAlign w:val="center"/>
            <w:hideMark/>
          </w:tcPr>
          <w:p w14:paraId="6B5ECAFE" w14:textId="77777777" w:rsidR="003F588A" w:rsidRPr="00A604AF" w:rsidRDefault="003F588A" w:rsidP="00DB65FE">
            <w:pPr>
              <w:spacing w:after="0" w:line="240" w:lineRule="auto"/>
              <w:jc w:val="center"/>
              <w:rPr>
                <w:rFonts w:eastAsia="Times New Roman" w:cstheme="minorHAnsi"/>
                <w:color w:val="000000"/>
                <w:sz w:val="20"/>
                <w:lang w:eastAsia="fr-FR"/>
              </w:rPr>
            </w:pPr>
            <w:r w:rsidRPr="00A604AF">
              <w:rPr>
                <w:rFonts w:eastAsia="Times New Roman" w:cstheme="minorHAnsi"/>
                <w:color w:val="000000"/>
                <w:sz w:val="20"/>
                <w:lang w:eastAsia="fr-FR"/>
              </w:rPr>
              <w:t>309,72</w:t>
            </w:r>
          </w:p>
        </w:tc>
        <w:tc>
          <w:tcPr>
            <w:tcW w:w="898" w:type="dxa"/>
            <w:tcBorders>
              <w:top w:val="nil"/>
              <w:left w:val="nil"/>
              <w:bottom w:val="nil"/>
              <w:right w:val="nil"/>
            </w:tcBorders>
            <w:shd w:val="clear" w:color="auto" w:fill="auto"/>
            <w:noWrap/>
            <w:vAlign w:val="center"/>
            <w:hideMark/>
          </w:tcPr>
          <w:p w14:paraId="2E9E5674" w14:textId="77777777" w:rsidR="003F588A" w:rsidRPr="00A604AF" w:rsidRDefault="003F588A" w:rsidP="00DB65FE">
            <w:pPr>
              <w:spacing w:after="0" w:line="240" w:lineRule="auto"/>
              <w:jc w:val="center"/>
              <w:rPr>
                <w:rFonts w:eastAsia="Times New Roman" w:cstheme="minorHAnsi"/>
                <w:color w:val="000000"/>
                <w:sz w:val="20"/>
                <w:lang w:eastAsia="fr-FR"/>
              </w:rPr>
            </w:pPr>
            <w:r w:rsidRPr="00A604AF">
              <w:rPr>
                <w:rFonts w:eastAsia="Times New Roman" w:cstheme="minorHAnsi"/>
                <w:color w:val="000000"/>
                <w:sz w:val="20"/>
                <w:lang w:eastAsia="fr-FR"/>
              </w:rPr>
              <w:t>876,89</w:t>
            </w:r>
          </w:p>
        </w:tc>
        <w:tc>
          <w:tcPr>
            <w:tcW w:w="1158" w:type="dxa"/>
            <w:tcBorders>
              <w:top w:val="nil"/>
              <w:left w:val="nil"/>
              <w:bottom w:val="nil"/>
              <w:right w:val="nil"/>
            </w:tcBorders>
            <w:shd w:val="clear" w:color="auto" w:fill="auto"/>
            <w:noWrap/>
            <w:vAlign w:val="center"/>
            <w:hideMark/>
          </w:tcPr>
          <w:p w14:paraId="0B677470" w14:textId="77777777" w:rsidR="003F588A" w:rsidRPr="00A604AF" w:rsidRDefault="003F588A" w:rsidP="00DB65FE">
            <w:pPr>
              <w:spacing w:after="0" w:line="240" w:lineRule="auto"/>
              <w:jc w:val="center"/>
              <w:rPr>
                <w:rFonts w:eastAsia="Times New Roman" w:cstheme="minorHAnsi"/>
                <w:b/>
                <w:color w:val="000000"/>
                <w:sz w:val="20"/>
                <w:lang w:eastAsia="fr-FR"/>
              </w:rPr>
            </w:pPr>
            <w:r w:rsidRPr="00A604AF">
              <w:rPr>
                <w:rFonts w:eastAsia="Times New Roman" w:cstheme="minorHAnsi"/>
                <w:b/>
                <w:color w:val="000000"/>
                <w:sz w:val="20"/>
                <w:lang w:eastAsia="fr-FR"/>
              </w:rPr>
              <w:t>0,3532</w:t>
            </w:r>
          </w:p>
        </w:tc>
        <w:tc>
          <w:tcPr>
            <w:tcW w:w="797" w:type="dxa"/>
            <w:tcBorders>
              <w:top w:val="nil"/>
              <w:left w:val="nil"/>
              <w:bottom w:val="nil"/>
              <w:right w:val="nil"/>
            </w:tcBorders>
            <w:shd w:val="clear" w:color="auto" w:fill="auto"/>
            <w:noWrap/>
            <w:vAlign w:val="center"/>
            <w:hideMark/>
          </w:tcPr>
          <w:p w14:paraId="1AEAAD6E" w14:textId="77777777" w:rsidR="003F588A" w:rsidRPr="00A604AF" w:rsidRDefault="003F588A" w:rsidP="00DB65FE">
            <w:pPr>
              <w:spacing w:after="0" w:line="240" w:lineRule="auto"/>
              <w:jc w:val="center"/>
              <w:rPr>
                <w:rFonts w:eastAsia="Times New Roman" w:cstheme="minorHAnsi"/>
                <w:color w:val="000000"/>
                <w:sz w:val="20"/>
                <w:lang w:eastAsia="fr-FR"/>
              </w:rPr>
            </w:pPr>
            <w:r w:rsidRPr="00A604AF">
              <w:rPr>
                <w:rFonts w:eastAsia="Times New Roman" w:cstheme="minorHAnsi"/>
                <w:color w:val="000000"/>
                <w:sz w:val="20"/>
                <w:lang w:eastAsia="fr-FR"/>
              </w:rPr>
              <w:t>191,89</w:t>
            </w:r>
          </w:p>
        </w:tc>
        <w:tc>
          <w:tcPr>
            <w:tcW w:w="898" w:type="dxa"/>
            <w:tcBorders>
              <w:top w:val="nil"/>
              <w:left w:val="nil"/>
              <w:bottom w:val="nil"/>
              <w:right w:val="nil"/>
            </w:tcBorders>
            <w:shd w:val="clear" w:color="auto" w:fill="auto"/>
            <w:noWrap/>
            <w:vAlign w:val="center"/>
            <w:hideMark/>
          </w:tcPr>
          <w:p w14:paraId="380C060A" w14:textId="77777777" w:rsidR="003F588A" w:rsidRPr="00A604AF" w:rsidRDefault="003F588A" w:rsidP="00DB65FE">
            <w:pPr>
              <w:spacing w:after="0" w:line="240" w:lineRule="auto"/>
              <w:jc w:val="center"/>
              <w:rPr>
                <w:rFonts w:eastAsia="Times New Roman" w:cstheme="minorHAnsi"/>
                <w:color w:val="000000"/>
                <w:sz w:val="20"/>
                <w:lang w:eastAsia="fr-FR"/>
              </w:rPr>
            </w:pPr>
            <w:r w:rsidRPr="00A604AF">
              <w:rPr>
                <w:rFonts w:eastAsia="Times New Roman" w:cstheme="minorHAnsi"/>
                <w:color w:val="000000"/>
                <w:sz w:val="20"/>
                <w:lang w:eastAsia="fr-FR"/>
              </w:rPr>
              <w:t>706,45</w:t>
            </w:r>
          </w:p>
        </w:tc>
        <w:tc>
          <w:tcPr>
            <w:tcW w:w="797" w:type="dxa"/>
            <w:tcBorders>
              <w:top w:val="nil"/>
              <w:left w:val="nil"/>
              <w:bottom w:val="nil"/>
              <w:right w:val="nil"/>
            </w:tcBorders>
            <w:shd w:val="clear" w:color="auto" w:fill="auto"/>
            <w:noWrap/>
            <w:vAlign w:val="center"/>
            <w:hideMark/>
          </w:tcPr>
          <w:p w14:paraId="40508680" w14:textId="77777777" w:rsidR="003F588A" w:rsidRPr="00A604AF" w:rsidRDefault="003F588A" w:rsidP="00DB65FE">
            <w:pPr>
              <w:spacing w:after="0" w:line="240" w:lineRule="auto"/>
              <w:jc w:val="center"/>
              <w:rPr>
                <w:rFonts w:eastAsia="Times New Roman" w:cstheme="minorHAnsi"/>
                <w:b/>
                <w:color w:val="000000"/>
                <w:sz w:val="20"/>
                <w:lang w:eastAsia="fr-FR"/>
              </w:rPr>
            </w:pPr>
            <w:r w:rsidRPr="00A604AF">
              <w:rPr>
                <w:rFonts w:eastAsia="Times New Roman" w:cstheme="minorHAnsi"/>
                <w:b/>
                <w:color w:val="000000"/>
                <w:sz w:val="20"/>
                <w:lang w:eastAsia="fr-FR"/>
              </w:rPr>
              <w:t>0,2716</w:t>
            </w:r>
          </w:p>
        </w:tc>
      </w:tr>
      <w:tr w:rsidR="003F588A" w:rsidRPr="00F7778A" w14:paraId="0DC59B48" w14:textId="77777777" w:rsidTr="00DB65FE">
        <w:trPr>
          <w:trHeight w:val="300"/>
        </w:trPr>
        <w:tc>
          <w:tcPr>
            <w:tcW w:w="1686" w:type="dxa"/>
            <w:tcBorders>
              <w:top w:val="nil"/>
              <w:left w:val="nil"/>
              <w:bottom w:val="nil"/>
              <w:right w:val="nil"/>
            </w:tcBorders>
            <w:shd w:val="clear" w:color="auto" w:fill="auto"/>
            <w:noWrap/>
            <w:vAlign w:val="center"/>
            <w:hideMark/>
          </w:tcPr>
          <w:p w14:paraId="1FC6DF4D" w14:textId="77777777" w:rsidR="003F588A" w:rsidRPr="00A604AF" w:rsidRDefault="003F588A" w:rsidP="00DB65FE">
            <w:pPr>
              <w:spacing w:after="0" w:line="240" w:lineRule="auto"/>
              <w:jc w:val="center"/>
              <w:rPr>
                <w:rFonts w:eastAsia="Times New Roman" w:cstheme="minorHAnsi"/>
                <w:color w:val="000000"/>
                <w:sz w:val="20"/>
                <w:lang w:eastAsia="fr-FR"/>
              </w:rPr>
            </w:pPr>
          </w:p>
        </w:tc>
        <w:tc>
          <w:tcPr>
            <w:tcW w:w="1087" w:type="dxa"/>
            <w:tcBorders>
              <w:top w:val="nil"/>
              <w:left w:val="nil"/>
              <w:bottom w:val="nil"/>
              <w:right w:val="nil"/>
            </w:tcBorders>
            <w:shd w:val="clear" w:color="auto" w:fill="auto"/>
            <w:noWrap/>
            <w:vAlign w:val="center"/>
            <w:hideMark/>
          </w:tcPr>
          <w:p w14:paraId="2B715654" w14:textId="77777777" w:rsidR="003F588A" w:rsidRPr="00A604AF" w:rsidRDefault="003F588A" w:rsidP="00DB65FE">
            <w:pPr>
              <w:spacing w:after="0" w:line="240" w:lineRule="auto"/>
              <w:jc w:val="center"/>
              <w:rPr>
                <w:rFonts w:eastAsia="Times New Roman" w:cstheme="minorHAnsi"/>
                <w:color w:val="000000"/>
                <w:sz w:val="20"/>
                <w:lang w:eastAsia="fr-FR"/>
              </w:rPr>
            </w:pPr>
            <w:proofErr w:type="spellStart"/>
            <w:r w:rsidRPr="00A604AF">
              <w:rPr>
                <w:rFonts w:eastAsia="Times New Roman" w:cstheme="minorHAnsi"/>
                <w:color w:val="000000"/>
                <w:sz w:val="20"/>
                <w:lang w:eastAsia="fr-FR"/>
              </w:rPr>
              <w:t>Leman</w:t>
            </w:r>
            <w:proofErr w:type="spellEnd"/>
          </w:p>
        </w:tc>
        <w:tc>
          <w:tcPr>
            <w:tcW w:w="1158" w:type="dxa"/>
            <w:tcBorders>
              <w:top w:val="nil"/>
              <w:left w:val="nil"/>
              <w:bottom w:val="nil"/>
              <w:right w:val="nil"/>
            </w:tcBorders>
            <w:shd w:val="clear" w:color="auto" w:fill="auto"/>
            <w:noWrap/>
            <w:vAlign w:val="center"/>
            <w:hideMark/>
          </w:tcPr>
          <w:p w14:paraId="3609A7B0" w14:textId="77777777" w:rsidR="003F588A" w:rsidRPr="00A604AF" w:rsidRDefault="003F588A" w:rsidP="00DB65FE">
            <w:pPr>
              <w:spacing w:after="0" w:line="240" w:lineRule="auto"/>
              <w:jc w:val="center"/>
              <w:rPr>
                <w:rFonts w:eastAsia="Times New Roman" w:cstheme="minorHAnsi"/>
                <w:color w:val="000000"/>
                <w:sz w:val="20"/>
                <w:lang w:eastAsia="fr-FR"/>
              </w:rPr>
            </w:pPr>
            <w:r w:rsidRPr="00A604AF">
              <w:rPr>
                <w:rFonts w:eastAsia="Times New Roman" w:cstheme="minorHAnsi"/>
                <w:color w:val="000000"/>
                <w:sz w:val="20"/>
                <w:lang w:eastAsia="fr-FR"/>
              </w:rPr>
              <w:t>226,710</w:t>
            </w:r>
          </w:p>
        </w:tc>
        <w:tc>
          <w:tcPr>
            <w:tcW w:w="898" w:type="dxa"/>
            <w:tcBorders>
              <w:top w:val="nil"/>
              <w:left w:val="nil"/>
              <w:bottom w:val="nil"/>
              <w:right w:val="nil"/>
            </w:tcBorders>
            <w:shd w:val="clear" w:color="auto" w:fill="auto"/>
            <w:noWrap/>
            <w:vAlign w:val="center"/>
            <w:hideMark/>
          </w:tcPr>
          <w:p w14:paraId="2B72D63E" w14:textId="77777777" w:rsidR="003F588A" w:rsidRPr="00A604AF" w:rsidRDefault="003F588A" w:rsidP="00DB65FE">
            <w:pPr>
              <w:spacing w:after="0" w:line="240" w:lineRule="auto"/>
              <w:jc w:val="center"/>
              <w:rPr>
                <w:rFonts w:eastAsia="Times New Roman" w:cstheme="minorHAnsi"/>
                <w:color w:val="000000"/>
                <w:sz w:val="20"/>
                <w:lang w:eastAsia="fr-FR"/>
              </w:rPr>
            </w:pPr>
            <w:r w:rsidRPr="00A604AF">
              <w:rPr>
                <w:rFonts w:eastAsia="Times New Roman" w:cstheme="minorHAnsi"/>
                <w:color w:val="000000"/>
                <w:sz w:val="20"/>
                <w:lang w:eastAsia="fr-FR"/>
              </w:rPr>
              <w:t>842,76</w:t>
            </w:r>
          </w:p>
        </w:tc>
        <w:tc>
          <w:tcPr>
            <w:tcW w:w="1158" w:type="dxa"/>
            <w:tcBorders>
              <w:top w:val="nil"/>
              <w:left w:val="nil"/>
              <w:bottom w:val="nil"/>
              <w:right w:val="nil"/>
            </w:tcBorders>
            <w:shd w:val="clear" w:color="auto" w:fill="auto"/>
            <w:noWrap/>
            <w:vAlign w:val="center"/>
            <w:hideMark/>
          </w:tcPr>
          <w:p w14:paraId="6F91D10D" w14:textId="77777777" w:rsidR="003F588A" w:rsidRPr="00A604AF" w:rsidRDefault="003F588A" w:rsidP="00DB65FE">
            <w:pPr>
              <w:spacing w:after="0" w:line="240" w:lineRule="auto"/>
              <w:jc w:val="center"/>
              <w:rPr>
                <w:rFonts w:eastAsia="Times New Roman" w:cstheme="minorHAnsi"/>
                <w:b/>
                <w:color w:val="000000"/>
                <w:sz w:val="20"/>
                <w:lang w:eastAsia="fr-FR"/>
              </w:rPr>
            </w:pPr>
            <w:r w:rsidRPr="00A604AF">
              <w:rPr>
                <w:rFonts w:eastAsia="Times New Roman" w:cstheme="minorHAnsi"/>
                <w:b/>
                <w:color w:val="000000"/>
                <w:sz w:val="20"/>
                <w:lang w:eastAsia="fr-FR"/>
              </w:rPr>
              <w:t>0,2690</w:t>
            </w:r>
          </w:p>
        </w:tc>
        <w:tc>
          <w:tcPr>
            <w:tcW w:w="797" w:type="dxa"/>
            <w:tcBorders>
              <w:top w:val="nil"/>
              <w:left w:val="nil"/>
              <w:bottom w:val="nil"/>
              <w:right w:val="nil"/>
            </w:tcBorders>
            <w:shd w:val="clear" w:color="auto" w:fill="auto"/>
            <w:noWrap/>
            <w:vAlign w:val="center"/>
            <w:hideMark/>
          </w:tcPr>
          <w:p w14:paraId="480DD955" w14:textId="77777777" w:rsidR="003F588A" w:rsidRPr="00A604AF" w:rsidRDefault="003F588A" w:rsidP="00DB65FE">
            <w:pPr>
              <w:spacing w:after="0" w:line="240" w:lineRule="auto"/>
              <w:jc w:val="center"/>
              <w:rPr>
                <w:rFonts w:eastAsia="Times New Roman" w:cstheme="minorHAnsi"/>
                <w:color w:val="000000"/>
                <w:sz w:val="20"/>
                <w:lang w:eastAsia="fr-FR"/>
              </w:rPr>
            </w:pPr>
            <w:r w:rsidRPr="00A604AF">
              <w:rPr>
                <w:rFonts w:eastAsia="Times New Roman" w:cstheme="minorHAnsi"/>
                <w:color w:val="000000"/>
                <w:sz w:val="20"/>
                <w:lang w:eastAsia="fr-FR"/>
              </w:rPr>
              <w:t>124,84</w:t>
            </w:r>
          </w:p>
        </w:tc>
        <w:tc>
          <w:tcPr>
            <w:tcW w:w="898" w:type="dxa"/>
            <w:tcBorders>
              <w:top w:val="nil"/>
              <w:left w:val="nil"/>
              <w:bottom w:val="nil"/>
              <w:right w:val="nil"/>
            </w:tcBorders>
            <w:shd w:val="clear" w:color="auto" w:fill="auto"/>
            <w:noWrap/>
            <w:vAlign w:val="center"/>
            <w:hideMark/>
          </w:tcPr>
          <w:p w14:paraId="56576439" w14:textId="77777777" w:rsidR="003F588A" w:rsidRPr="00A604AF" w:rsidRDefault="003F588A" w:rsidP="00DB65FE">
            <w:pPr>
              <w:spacing w:after="0" w:line="240" w:lineRule="auto"/>
              <w:jc w:val="center"/>
              <w:rPr>
                <w:rFonts w:eastAsia="Times New Roman" w:cstheme="minorHAnsi"/>
                <w:color w:val="000000"/>
                <w:sz w:val="20"/>
                <w:lang w:eastAsia="fr-FR"/>
              </w:rPr>
            </w:pPr>
            <w:r w:rsidRPr="00A604AF">
              <w:rPr>
                <w:rFonts w:eastAsia="Times New Roman" w:cstheme="minorHAnsi"/>
                <w:color w:val="000000"/>
                <w:sz w:val="20"/>
                <w:lang w:eastAsia="fr-FR"/>
              </w:rPr>
              <w:t>1156,70</w:t>
            </w:r>
          </w:p>
        </w:tc>
        <w:tc>
          <w:tcPr>
            <w:tcW w:w="797" w:type="dxa"/>
            <w:tcBorders>
              <w:top w:val="nil"/>
              <w:left w:val="nil"/>
              <w:bottom w:val="nil"/>
              <w:right w:val="nil"/>
            </w:tcBorders>
            <w:shd w:val="clear" w:color="auto" w:fill="auto"/>
            <w:noWrap/>
            <w:vAlign w:val="center"/>
            <w:hideMark/>
          </w:tcPr>
          <w:p w14:paraId="71ACD072" w14:textId="77777777" w:rsidR="003F588A" w:rsidRPr="00A604AF" w:rsidRDefault="003F588A" w:rsidP="00DB65FE">
            <w:pPr>
              <w:spacing w:after="0" w:line="240" w:lineRule="auto"/>
              <w:jc w:val="center"/>
              <w:rPr>
                <w:rFonts w:eastAsia="Times New Roman" w:cstheme="minorHAnsi"/>
                <w:b/>
                <w:color w:val="000000"/>
                <w:sz w:val="20"/>
                <w:lang w:eastAsia="fr-FR"/>
              </w:rPr>
            </w:pPr>
            <w:r w:rsidRPr="00A604AF">
              <w:rPr>
                <w:rFonts w:eastAsia="Times New Roman" w:cstheme="minorHAnsi"/>
                <w:b/>
                <w:color w:val="000000"/>
                <w:sz w:val="20"/>
                <w:lang w:eastAsia="fr-FR"/>
              </w:rPr>
              <w:t>0,1079</w:t>
            </w:r>
          </w:p>
        </w:tc>
      </w:tr>
      <w:tr w:rsidR="003F588A" w:rsidRPr="00F7778A" w14:paraId="08238EE4" w14:textId="77777777" w:rsidTr="00DB65FE">
        <w:trPr>
          <w:trHeight w:val="315"/>
        </w:trPr>
        <w:tc>
          <w:tcPr>
            <w:tcW w:w="1686" w:type="dxa"/>
            <w:tcBorders>
              <w:top w:val="nil"/>
              <w:left w:val="nil"/>
              <w:bottom w:val="single" w:sz="8" w:space="0" w:color="auto"/>
              <w:right w:val="nil"/>
            </w:tcBorders>
            <w:shd w:val="clear" w:color="auto" w:fill="auto"/>
            <w:noWrap/>
            <w:vAlign w:val="center"/>
            <w:hideMark/>
          </w:tcPr>
          <w:p w14:paraId="70E2C1FD" w14:textId="77777777" w:rsidR="003F588A" w:rsidRPr="00A604AF" w:rsidRDefault="003F588A" w:rsidP="00DB65FE">
            <w:pPr>
              <w:spacing w:after="0" w:line="240" w:lineRule="auto"/>
              <w:jc w:val="center"/>
              <w:rPr>
                <w:rFonts w:eastAsia="Times New Roman" w:cstheme="minorHAnsi"/>
                <w:color w:val="000000"/>
                <w:sz w:val="20"/>
                <w:lang w:eastAsia="fr-FR"/>
              </w:rPr>
            </w:pPr>
          </w:p>
        </w:tc>
        <w:tc>
          <w:tcPr>
            <w:tcW w:w="1087" w:type="dxa"/>
            <w:tcBorders>
              <w:top w:val="nil"/>
              <w:left w:val="nil"/>
              <w:bottom w:val="single" w:sz="8" w:space="0" w:color="auto"/>
              <w:right w:val="nil"/>
            </w:tcBorders>
            <w:shd w:val="clear" w:color="auto" w:fill="auto"/>
            <w:noWrap/>
            <w:vAlign w:val="center"/>
            <w:hideMark/>
          </w:tcPr>
          <w:p w14:paraId="463906E3" w14:textId="77777777" w:rsidR="003F588A" w:rsidRPr="00A604AF" w:rsidRDefault="003F588A" w:rsidP="00DB65FE">
            <w:pPr>
              <w:spacing w:after="0" w:line="240" w:lineRule="auto"/>
              <w:jc w:val="center"/>
              <w:rPr>
                <w:rFonts w:eastAsia="Times New Roman" w:cstheme="minorHAnsi"/>
                <w:color w:val="000000"/>
                <w:sz w:val="20"/>
                <w:lang w:eastAsia="fr-FR"/>
              </w:rPr>
            </w:pPr>
            <w:r w:rsidRPr="00A604AF">
              <w:rPr>
                <w:rFonts w:eastAsia="Times New Roman" w:cstheme="minorHAnsi"/>
                <w:color w:val="000000"/>
                <w:sz w:val="20"/>
                <w:lang w:eastAsia="fr-FR"/>
              </w:rPr>
              <w:t>Constance</w:t>
            </w:r>
          </w:p>
        </w:tc>
        <w:tc>
          <w:tcPr>
            <w:tcW w:w="1158" w:type="dxa"/>
            <w:tcBorders>
              <w:top w:val="nil"/>
              <w:left w:val="nil"/>
              <w:bottom w:val="single" w:sz="8" w:space="0" w:color="auto"/>
              <w:right w:val="nil"/>
            </w:tcBorders>
            <w:shd w:val="clear" w:color="auto" w:fill="auto"/>
            <w:noWrap/>
            <w:vAlign w:val="center"/>
            <w:hideMark/>
          </w:tcPr>
          <w:p w14:paraId="14CA1599" w14:textId="77777777" w:rsidR="003F588A" w:rsidRPr="00A604AF" w:rsidRDefault="003F588A" w:rsidP="00DB65FE">
            <w:pPr>
              <w:spacing w:after="0" w:line="240" w:lineRule="auto"/>
              <w:jc w:val="center"/>
              <w:rPr>
                <w:rFonts w:eastAsia="Times New Roman" w:cstheme="minorHAnsi"/>
                <w:color w:val="000000"/>
                <w:sz w:val="20"/>
                <w:lang w:eastAsia="fr-FR"/>
              </w:rPr>
            </w:pPr>
            <w:r w:rsidRPr="00A604AF">
              <w:rPr>
                <w:rFonts w:eastAsia="Times New Roman" w:cstheme="minorHAnsi"/>
                <w:color w:val="000000"/>
                <w:sz w:val="20"/>
                <w:lang w:eastAsia="fr-FR"/>
              </w:rPr>
              <w:t>2095,64</w:t>
            </w:r>
          </w:p>
        </w:tc>
        <w:tc>
          <w:tcPr>
            <w:tcW w:w="898" w:type="dxa"/>
            <w:tcBorders>
              <w:top w:val="nil"/>
              <w:left w:val="nil"/>
              <w:bottom w:val="single" w:sz="8" w:space="0" w:color="auto"/>
              <w:right w:val="nil"/>
            </w:tcBorders>
            <w:shd w:val="clear" w:color="auto" w:fill="auto"/>
            <w:noWrap/>
            <w:vAlign w:val="center"/>
            <w:hideMark/>
          </w:tcPr>
          <w:p w14:paraId="27AB4DF9" w14:textId="77777777" w:rsidR="003F588A" w:rsidRPr="00A604AF" w:rsidRDefault="003F588A" w:rsidP="00DB65FE">
            <w:pPr>
              <w:spacing w:after="0" w:line="240" w:lineRule="auto"/>
              <w:jc w:val="center"/>
              <w:rPr>
                <w:rFonts w:eastAsia="Times New Roman" w:cstheme="minorHAnsi"/>
                <w:color w:val="000000"/>
                <w:sz w:val="20"/>
                <w:lang w:eastAsia="fr-FR"/>
              </w:rPr>
            </w:pPr>
            <w:r w:rsidRPr="00A604AF">
              <w:rPr>
                <w:rFonts w:eastAsia="Times New Roman" w:cstheme="minorHAnsi"/>
                <w:color w:val="000000"/>
                <w:sz w:val="20"/>
                <w:lang w:eastAsia="fr-FR"/>
              </w:rPr>
              <w:t>2325,78</w:t>
            </w:r>
          </w:p>
        </w:tc>
        <w:tc>
          <w:tcPr>
            <w:tcW w:w="1158" w:type="dxa"/>
            <w:tcBorders>
              <w:top w:val="nil"/>
              <w:left w:val="nil"/>
              <w:bottom w:val="single" w:sz="8" w:space="0" w:color="auto"/>
              <w:right w:val="nil"/>
            </w:tcBorders>
            <w:shd w:val="clear" w:color="auto" w:fill="auto"/>
            <w:noWrap/>
            <w:vAlign w:val="center"/>
            <w:hideMark/>
          </w:tcPr>
          <w:p w14:paraId="71DB168E" w14:textId="77777777" w:rsidR="003F588A" w:rsidRPr="00A604AF" w:rsidRDefault="003F588A" w:rsidP="00DB65FE">
            <w:pPr>
              <w:spacing w:after="0" w:line="240" w:lineRule="auto"/>
              <w:jc w:val="center"/>
              <w:rPr>
                <w:rFonts w:eastAsia="Times New Roman" w:cstheme="minorHAnsi"/>
                <w:b/>
                <w:color w:val="000000"/>
                <w:sz w:val="20"/>
                <w:lang w:eastAsia="fr-FR"/>
              </w:rPr>
            </w:pPr>
            <w:r w:rsidRPr="00A604AF">
              <w:rPr>
                <w:rFonts w:eastAsia="Times New Roman" w:cstheme="minorHAnsi"/>
                <w:b/>
                <w:color w:val="000000"/>
                <w:sz w:val="20"/>
                <w:lang w:eastAsia="fr-FR"/>
              </w:rPr>
              <w:t>0,9010</w:t>
            </w:r>
          </w:p>
        </w:tc>
        <w:tc>
          <w:tcPr>
            <w:tcW w:w="797" w:type="dxa"/>
            <w:tcBorders>
              <w:top w:val="nil"/>
              <w:left w:val="nil"/>
              <w:bottom w:val="single" w:sz="8" w:space="0" w:color="auto"/>
              <w:right w:val="nil"/>
            </w:tcBorders>
            <w:shd w:val="clear" w:color="auto" w:fill="auto"/>
            <w:noWrap/>
            <w:vAlign w:val="center"/>
            <w:hideMark/>
          </w:tcPr>
          <w:p w14:paraId="7CFD4243" w14:textId="77777777" w:rsidR="003F588A" w:rsidRPr="00A604AF" w:rsidRDefault="003F588A" w:rsidP="00DB65FE">
            <w:pPr>
              <w:spacing w:after="0" w:line="240" w:lineRule="auto"/>
              <w:jc w:val="center"/>
              <w:rPr>
                <w:rFonts w:eastAsia="Times New Roman" w:cstheme="minorHAnsi"/>
                <w:color w:val="000000"/>
                <w:sz w:val="20"/>
                <w:lang w:eastAsia="fr-FR"/>
              </w:rPr>
            </w:pPr>
            <w:r w:rsidRPr="00A604AF">
              <w:rPr>
                <w:rFonts w:eastAsia="Times New Roman" w:cstheme="minorHAnsi"/>
                <w:color w:val="000000"/>
                <w:sz w:val="20"/>
                <w:lang w:eastAsia="fr-FR"/>
              </w:rPr>
              <w:t>587,04</w:t>
            </w:r>
          </w:p>
        </w:tc>
        <w:tc>
          <w:tcPr>
            <w:tcW w:w="898" w:type="dxa"/>
            <w:tcBorders>
              <w:top w:val="nil"/>
              <w:left w:val="nil"/>
              <w:bottom w:val="single" w:sz="8" w:space="0" w:color="auto"/>
              <w:right w:val="nil"/>
            </w:tcBorders>
            <w:shd w:val="clear" w:color="auto" w:fill="auto"/>
            <w:noWrap/>
            <w:vAlign w:val="center"/>
            <w:hideMark/>
          </w:tcPr>
          <w:p w14:paraId="1AE40E23" w14:textId="77777777" w:rsidR="003F588A" w:rsidRPr="00A604AF" w:rsidRDefault="003F588A" w:rsidP="00DB65FE">
            <w:pPr>
              <w:spacing w:after="0" w:line="240" w:lineRule="auto"/>
              <w:jc w:val="center"/>
              <w:rPr>
                <w:rFonts w:eastAsia="Times New Roman" w:cstheme="minorHAnsi"/>
                <w:color w:val="000000"/>
                <w:sz w:val="20"/>
                <w:lang w:eastAsia="fr-FR"/>
              </w:rPr>
            </w:pPr>
            <w:r w:rsidRPr="00A604AF">
              <w:rPr>
                <w:rFonts w:eastAsia="Times New Roman" w:cstheme="minorHAnsi"/>
                <w:color w:val="000000"/>
                <w:sz w:val="20"/>
                <w:lang w:eastAsia="fr-FR"/>
              </w:rPr>
              <w:t>1098,67</w:t>
            </w:r>
          </w:p>
        </w:tc>
        <w:tc>
          <w:tcPr>
            <w:tcW w:w="797" w:type="dxa"/>
            <w:tcBorders>
              <w:top w:val="nil"/>
              <w:left w:val="nil"/>
              <w:bottom w:val="single" w:sz="8" w:space="0" w:color="auto"/>
              <w:right w:val="nil"/>
            </w:tcBorders>
            <w:shd w:val="clear" w:color="auto" w:fill="auto"/>
            <w:noWrap/>
            <w:vAlign w:val="center"/>
            <w:hideMark/>
          </w:tcPr>
          <w:p w14:paraId="39FF09B1" w14:textId="77777777" w:rsidR="003F588A" w:rsidRPr="00A604AF" w:rsidRDefault="003F588A" w:rsidP="00DB65FE">
            <w:pPr>
              <w:spacing w:after="0" w:line="240" w:lineRule="auto"/>
              <w:jc w:val="center"/>
              <w:rPr>
                <w:rFonts w:eastAsia="Times New Roman" w:cstheme="minorHAnsi"/>
                <w:b/>
                <w:color w:val="000000"/>
                <w:sz w:val="20"/>
                <w:lang w:eastAsia="fr-FR"/>
              </w:rPr>
            </w:pPr>
            <w:r w:rsidRPr="00A604AF">
              <w:rPr>
                <w:rFonts w:eastAsia="Times New Roman" w:cstheme="minorHAnsi"/>
                <w:b/>
                <w:color w:val="000000"/>
                <w:sz w:val="20"/>
                <w:lang w:eastAsia="fr-FR"/>
              </w:rPr>
              <w:t>0,5343</w:t>
            </w:r>
          </w:p>
        </w:tc>
      </w:tr>
    </w:tbl>
    <w:p w14:paraId="1A8D42A5" w14:textId="77777777" w:rsidR="003F588A" w:rsidRPr="00EB20DF" w:rsidRDefault="003F588A" w:rsidP="003F588A">
      <w:pPr>
        <w:rPr>
          <w:rFonts w:cstheme="minorHAnsi"/>
          <w:lang w:val="en-US"/>
        </w:rPr>
      </w:pPr>
    </w:p>
    <w:p w14:paraId="0D25A032" w14:textId="77777777" w:rsidR="009C6B45" w:rsidRDefault="009C6B45" w:rsidP="009C6B45">
      <w:pPr>
        <w:rPr>
          <w:rFonts w:cstheme="minorHAnsi"/>
          <w:b/>
          <w:lang w:val="en-US"/>
        </w:rPr>
      </w:pPr>
    </w:p>
    <w:p w14:paraId="18952727" w14:textId="748428FE" w:rsidR="009C6B45" w:rsidRPr="0096610B" w:rsidRDefault="009C6B45" w:rsidP="009C6B45">
      <w:pPr>
        <w:rPr>
          <w:rFonts w:cstheme="minorHAnsi"/>
          <w:b/>
          <w:lang w:val="en-US"/>
        </w:rPr>
      </w:pPr>
      <w:r w:rsidRPr="00A604AF">
        <w:rPr>
          <w:rFonts w:cstheme="minorHAnsi"/>
          <w:b/>
          <w:lang w:val="en-US"/>
        </w:rPr>
        <w:t>Discussion</w:t>
      </w:r>
    </w:p>
    <w:p w14:paraId="3E3BCDAA" w14:textId="77777777" w:rsidR="00B53735" w:rsidRDefault="00B53735">
      <w:pPr>
        <w:rPr>
          <w:rFonts w:cstheme="minorHAnsi"/>
          <w:lang w:val="en-US"/>
        </w:rPr>
      </w:pPr>
    </w:p>
    <w:p w14:paraId="08B289C0" w14:textId="77777777" w:rsidR="00B53735" w:rsidRDefault="00B53735">
      <w:pPr>
        <w:rPr>
          <w:rFonts w:cstheme="minorHAnsi"/>
          <w:i/>
          <w:lang w:val="en-US"/>
        </w:rPr>
      </w:pPr>
      <w:r w:rsidRPr="00A604AF">
        <w:rPr>
          <w:rFonts w:cstheme="minorHAnsi"/>
          <w:i/>
          <w:lang w:val="en-US"/>
        </w:rPr>
        <w:t>Constant versus fluctuating temperature</w:t>
      </w:r>
    </w:p>
    <w:p w14:paraId="5D39E49E" w14:textId="77777777" w:rsidR="00EB20DF" w:rsidRDefault="00B53735" w:rsidP="003F588A">
      <w:pPr>
        <w:rPr>
          <w:rFonts w:cstheme="minorHAnsi"/>
          <w:i/>
          <w:lang w:val="en-US"/>
        </w:rPr>
      </w:pPr>
      <w:r w:rsidRPr="00D654AD">
        <w:rPr>
          <w:rFonts w:cstheme="minorHAnsi"/>
          <w:i/>
          <w:lang w:val="en-US"/>
        </w:rPr>
        <w:t xml:space="preserve">Constant versus fluctuating </w:t>
      </w:r>
      <w:r>
        <w:rPr>
          <w:rFonts w:cstheme="minorHAnsi"/>
          <w:i/>
          <w:lang w:val="en-US"/>
        </w:rPr>
        <w:t>light intensity</w:t>
      </w:r>
    </w:p>
    <w:p w14:paraId="7306F878" w14:textId="77777777" w:rsidR="00EB20DF" w:rsidRDefault="00EB20DF" w:rsidP="003F588A">
      <w:pPr>
        <w:rPr>
          <w:rFonts w:cstheme="minorHAnsi"/>
          <w:i/>
          <w:lang w:val="en-US"/>
        </w:rPr>
      </w:pPr>
    </w:p>
    <w:p w14:paraId="38427235" w14:textId="110474F1" w:rsidR="003F588A" w:rsidRPr="00A604AF" w:rsidRDefault="00DF0300" w:rsidP="003F588A">
      <w:pPr>
        <w:rPr>
          <w:rFonts w:cstheme="minorHAnsi"/>
          <w:i/>
          <w:lang w:val="en-US"/>
        </w:rPr>
      </w:pPr>
      <w:r w:rsidRPr="00A604AF">
        <w:rPr>
          <w:rFonts w:cstheme="minorHAnsi"/>
          <w:b/>
          <w:lang w:val="en-US"/>
        </w:rPr>
        <w:t>References</w:t>
      </w:r>
    </w:p>
    <w:p w14:paraId="31A41ADA" w14:textId="0627D30E" w:rsidR="00BD46EB" w:rsidRPr="00BD46EB" w:rsidRDefault="00DF0300" w:rsidP="00BD46EB">
      <w:pPr>
        <w:widowControl w:val="0"/>
        <w:autoSpaceDE w:val="0"/>
        <w:autoSpaceDN w:val="0"/>
        <w:adjustRightInd w:val="0"/>
        <w:spacing w:line="240" w:lineRule="auto"/>
        <w:ind w:left="480" w:hanging="480"/>
        <w:rPr>
          <w:rFonts w:ascii="Calibri" w:hAnsi="Calibri" w:cs="Calibri"/>
          <w:noProof/>
          <w:szCs w:val="24"/>
        </w:rPr>
      </w:pPr>
      <w:r w:rsidRPr="0096610B">
        <w:rPr>
          <w:rFonts w:cstheme="minorHAnsi"/>
          <w:lang w:val="en-US"/>
        </w:rPr>
        <w:fldChar w:fldCharType="begin" w:fldLock="1"/>
      </w:r>
      <w:r w:rsidRPr="00BD46EB">
        <w:rPr>
          <w:rFonts w:cstheme="minorHAnsi"/>
        </w:rPr>
        <w:instrText xml:space="preserve">ADDIN Mendeley Bibliography CSL_BIBLIOGRAPHY </w:instrText>
      </w:r>
      <w:r w:rsidRPr="0096610B">
        <w:rPr>
          <w:rFonts w:cstheme="minorHAnsi"/>
          <w:lang w:val="en-US"/>
        </w:rPr>
        <w:fldChar w:fldCharType="separate"/>
      </w:r>
      <w:r w:rsidR="00BD46EB" w:rsidRPr="00BD46EB">
        <w:rPr>
          <w:rFonts w:ascii="Calibri" w:hAnsi="Calibri" w:cs="Calibri"/>
          <w:noProof/>
          <w:szCs w:val="24"/>
        </w:rPr>
        <w:t xml:space="preserve">Anneville, O., Beniston, M., Gallina, N., Gillet, C., Jacquet, S. &amp; Lazzarotto, J. 2013. L ’ empreinte du changement climatique sur le Léman. </w:t>
      </w:r>
      <w:r w:rsidR="00BD46EB" w:rsidRPr="00BD46EB">
        <w:rPr>
          <w:rFonts w:ascii="Calibri" w:hAnsi="Calibri" w:cs="Calibri"/>
          <w:i/>
          <w:iCs/>
          <w:noProof/>
          <w:szCs w:val="24"/>
        </w:rPr>
        <w:t>Arch. des Sci.</w:t>
      </w:r>
      <w:r w:rsidR="00BD46EB" w:rsidRPr="00BD46EB">
        <w:rPr>
          <w:rFonts w:ascii="Calibri" w:hAnsi="Calibri" w:cs="Calibri"/>
          <w:noProof/>
          <w:szCs w:val="24"/>
        </w:rPr>
        <w:t xml:space="preserve"> </w:t>
      </w:r>
      <w:r w:rsidR="00BD46EB" w:rsidRPr="00BD46EB">
        <w:rPr>
          <w:rFonts w:ascii="Calibri" w:hAnsi="Calibri" w:cs="Calibri"/>
          <w:b/>
          <w:bCs/>
          <w:noProof/>
          <w:szCs w:val="24"/>
        </w:rPr>
        <w:t>66</w:t>
      </w:r>
      <w:r w:rsidR="00BD46EB" w:rsidRPr="00BD46EB">
        <w:rPr>
          <w:rFonts w:ascii="Calibri" w:hAnsi="Calibri" w:cs="Calibri"/>
          <w:noProof/>
          <w:szCs w:val="24"/>
        </w:rPr>
        <w:t>: 157–172.</w:t>
      </w:r>
    </w:p>
    <w:p w14:paraId="7FA6F9F4" w14:textId="77777777" w:rsidR="00BD46EB" w:rsidRPr="00CE0E47" w:rsidRDefault="00BD46EB" w:rsidP="00BD46EB">
      <w:pPr>
        <w:widowControl w:val="0"/>
        <w:autoSpaceDE w:val="0"/>
        <w:autoSpaceDN w:val="0"/>
        <w:adjustRightInd w:val="0"/>
        <w:spacing w:line="240" w:lineRule="auto"/>
        <w:ind w:left="480" w:hanging="480"/>
        <w:rPr>
          <w:rFonts w:ascii="Calibri" w:hAnsi="Calibri" w:cs="Calibri"/>
          <w:noProof/>
          <w:szCs w:val="24"/>
          <w:lang w:val="en-GB"/>
        </w:rPr>
      </w:pPr>
      <w:r w:rsidRPr="00BD46EB">
        <w:rPr>
          <w:rFonts w:ascii="Calibri" w:hAnsi="Calibri" w:cs="Calibri"/>
          <w:noProof/>
          <w:szCs w:val="24"/>
        </w:rPr>
        <w:t xml:space="preserve">Cingi, S., Keinänen, M. &amp; Vuorinen, P.J. 2010. </w:t>
      </w:r>
      <w:r w:rsidRPr="00CE0E47">
        <w:rPr>
          <w:rFonts w:ascii="Calibri" w:hAnsi="Calibri" w:cs="Calibri"/>
          <w:noProof/>
          <w:szCs w:val="24"/>
          <w:lang w:val="en-GB"/>
        </w:rPr>
        <w:t xml:space="preserve">Elevated water temperature impairs fertilization and embryonic development of whitefish Coregonus lavaretus. </w:t>
      </w:r>
      <w:r w:rsidRPr="00CE0E47">
        <w:rPr>
          <w:rFonts w:ascii="Calibri" w:hAnsi="Calibri" w:cs="Calibri"/>
          <w:i/>
          <w:iCs/>
          <w:noProof/>
          <w:szCs w:val="24"/>
          <w:lang w:val="en-GB"/>
        </w:rPr>
        <w:t>J. Fish Biol.</w:t>
      </w:r>
      <w:r w:rsidRPr="00CE0E47">
        <w:rPr>
          <w:rFonts w:ascii="Calibri" w:hAnsi="Calibri" w:cs="Calibri"/>
          <w:noProof/>
          <w:szCs w:val="24"/>
          <w:lang w:val="en-GB"/>
        </w:rPr>
        <w:t xml:space="preserve"> </w:t>
      </w:r>
      <w:r w:rsidRPr="00CE0E47">
        <w:rPr>
          <w:rFonts w:ascii="Calibri" w:hAnsi="Calibri" w:cs="Calibri"/>
          <w:b/>
          <w:bCs/>
          <w:noProof/>
          <w:szCs w:val="24"/>
          <w:lang w:val="en-GB"/>
        </w:rPr>
        <w:t>76</w:t>
      </w:r>
      <w:r w:rsidRPr="00CE0E47">
        <w:rPr>
          <w:rFonts w:ascii="Calibri" w:hAnsi="Calibri" w:cs="Calibri"/>
          <w:noProof/>
          <w:szCs w:val="24"/>
          <w:lang w:val="en-GB"/>
        </w:rPr>
        <w:t>: 502–521.</w:t>
      </w:r>
    </w:p>
    <w:p w14:paraId="43D000E6" w14:textId="77777777" w:rsidR="00BD46EB" w:rsidRPr="00CE0E47" w:rsidRDefault="00BD46EB" w:rsidP="00BD46EB">
      <w:pPr>
        <w:widowControl w:val="0"/>
        <w:autoSpaceDE w:val="0"/>
        <w:autoSpaceDN w:val="0"/>
        <w:adjustRightInd w:val="0"/>
        <w:spacing w:line="240" w:lineRule="auto"/>
        <w:ind w:left="480" w:hanging="480"/>
        <w:rPr>
          <w:rFonts w:ascii="Calibri" w:hAnsi="Calibri" w:cs="Calibri"/>
          <w:noProof/>
          <w:szCs w:val="24"/>
          <w:lang w:val="en-GB"/>
        </w:rPr>
      </w:pPr>
      <w:r w:rsidRPr="00CE0E47">
        <w:rPr>
          <w:rFonts w:ascii="Calibri" w:hAnsi="Calibri" w:cs="Calibri"/>
          <w:noProof/>
          <w:szCs w:val="24"/>
          <w:lang w:val="en-GB"/>
        </w:rPr>
        <w:t xml:space="preserve">Dahlke, F.T., Wohlrab, S., Butzin, M. &amp; Pörtner, H.O. 2020. Thermal bottlenecks in the life cycle define climate vulnerability of fish. </w:t>
      </w:r>
      <w:r w:rsidRPr="00CE0E47">
        <w:rPr>
          <w:rFonts w:ascii="Calibri" w:hAnsi="Calibri" w:cs="Calibri"/>
          <w:i/>
          <w:iCs/>
          <w:noProof/>
          <w:szCs w:val="24"/>
          <w:lang w:val="en-GB"/>
        </w:rPr>
        <w:t>Science</w:t>
      </w:r>
      <w:r w:rsidRPr="00CE0E47">
        <w:rPr>
          <w:rFonts w:ascii="Calibri" w:hAnsi="Calibri" w:cs="Calibri"/>
          <w:noProof/>
          <w:szCs w:val="24"/>
          <w:lang w:val="en-GB"/>
        </w:rPr>
        <w:t xml:space="preserve"> </w:t>
      </w:r>
      <w:r w:rsidRPr="00CE0E47">
        <w:rPr>
          <w:rFonts w:ascii="Calibri" w:hAnsi="Calibri" w:cs="Calibri"/>
          <w:b/>
          <w:bCs/>
          <w:noProof/>
          <w:szCs w:val="24"/>
          <w:lang w:val="en-GB"/>
        </w:rPr>
        <w:t>369</w:t>
      </w:r>
      <w:r w:rsidRPr="00CE0E47">
        <w:rPr>
          <w:rFonts w:ascii="Calibri" w:hAnsi="Calibri" w:cs="Calibri"/>
          <w:noProof/>
          <w:szCs w:val="24"/>
          <w:lang w:val="en-GB"/>
        </w:rPr>
        <w:t>: 65–70.</w:t>
      </w:r>
    </w:p>
    <w:p w14:paraId="1DBF49C1" w14:textId="77777777" w:rsidR="00BD46EB" w:rsidRPr="00CE0E47" w:rsidRDefault="00BD46EB" w:rsidP="00BD46EB">
      <w:pPr>
        <w:widowControl w:val="0"/>
        <w:autoSpaceDE w:val="0"/>
        <w:autoSpaceDN w:val="0"/>
        <w:adjustRightInd w:val="0"/>
        <w:spacing w:line="240" w:lineRule="auto"/>
        <w:ind w:left="480" w:hanging="480"/>
        <w:rPr>
          <w:rFonts w:ascii="Calibri" w:hAnsi="Calibri" w:cs="Calibri"/>
          <w:noProof/>
          <w:szCs w:val="24"/>
          <w:lang w:val="en-GB"/>
        </w:rPr>
      </w:pPr>
      <w:r w:rsidRPr="00CE0E47">
        <w:rPr>
          <w:rFonts w:ascii="Calibri" w:hAnsi="Calibri" w:cs="Calibri"/>
          <w:noProof/>
          <w:szCs w:val="24"/>
          <w:lang w:val="en-GB"/>
        </w:rPr>
        <w:t xml:space="preserve">Graham, C.T. &amp; Harrod, C. 2009. Implications of climate change for the fishes of the British Isles. </w:t>
      </w:r>
      <w:r w:rsidRPr="00CE0E47">
        <w:rPr>
          <w:rFonts w:ascii="Calibri" w:hAnsi="Calibri" w:cs="Calibri"/>
          <w:i/>
          <w:iCs/>
          <w:noProof/>
          <w:szCs w:val="24"/>
          <w:lang w:val="en-GB"/>
        </w:rPr>
        <w:t>J. Fish Biol.</w:t>
      </w:r>
      <w:r w:rsidRPr="00CE0E47">
        <w:rPr>
          <w:rFonts w:ascii="Calibri" w:hAnsi="Calibri" w:cs="Calibri"/>
          <w:noProof/>
          <w:szCs w:val="24"/>
          <w:lang w:val="en-GB"/>
        </w:rPr>
        <w:t xml:space="preserve"> </w:t>
      </w:r>
      <w:r w:rsidRPr="00CE0E47">
        <w:rPr>
          <w:rFonts w:ascii="Calibri" w:hAnsi="Calibri" w:cs="Calibri"/>
          <w:b/>
          <w:bCs/>
          <w:noProof/>
          <w:szCs w:val="24"/>
          <w:lang w:val="en-GB"/>
        </w:rPr>
        <w:t>74</w:t>
      </w:r>
      <w:r w:rsidRPr="00CE0E47">
        <w:rPr>
          <w:rFonts w:ascii="Calibri" w:hAnsi="Calibri" w:cs="Calibri"/>
          <w:noProof/>
          <w:szCs w:val="24"/>
          <w:lang w:val="en-GB"/>
        </w:rPr>
        <w:t>: 1143–1205.</w:t>
      </w:r>
    </w:p>
    <w:p w14:paraId="4E7D2E8E" w14:textId="77777777" w:rsidR="00BD46EB" w:rsidRPr="00CE0E47" w:rsidRDefault="00BD46EB" w:rsidP="00BD46EB">
      <w:pPr>
        <w:widowControl w:val="0"/>
        <w:autoSpaceDE w:val="0"/>
        <w:autoSpaceDN w:val="0"/>
        <w:adjustRightInd w:val="0"/>
        <w:spacing w:line="240" w:lineRule="auto"/>
        <w:ind w:left="480" w:hanging="480"/>
        <w:rPr>
          <w:rFonts w:ascii="Calibri" w:hAnsi="Calibri" w:cs="Calibri"/>
          <w:noProof/>
          <w:szCs w:val="24"/>
          <w:lang w:val="en-GB"/>
        </w:rPr>
      </w:pPr>
      <w:r w:rsidRPr="00CE0E47">
        <w:rPr>
          <w:rFonts w:ascii="Calibri" w:hAnsi="Calibri" w:cs="Calibri"/>
          <w:noProof/>
          <w:szCs w:val="24"/>
          <w:lang w:val="en-GB"/>
        </w:rPr>
        <w:t xml:space="preserve">Karjalainen, J., Keskinen, T., Pulkkanen, M. &amp; Marjomäki, T.J. 2015. Climate change alters the egg development dynamics in cold-water adapted coregonids. </w:t>
      </w:r>
      <w:r w:rsidRPr="00CE0E47">
        <w:rPr>
          <w:rFonts w:ascii="Calibri" w:hAnsi="Calibri" w:cs="Calibri"/>
          <w:i/>
          <w:iCs/>
          <w:noProof/>
          <w:szCs w:val="24"/>
          <w:lang w:val="en-GB"/>
        </w:rPr>
        <w:t>Environ. Biol. Fishes</w:t>
      </w:r>
      <w:r w:rsidRPr="00CE0E47">
        <w:rPr>
          <w:rFonts w:ascii="Calibri" w:hAnsi="Calibri" w:cs="Calibri"/>
          <w:noProof/>
          <w:szCs w:val="24"/>
          <w:lang w:val="en-GB"/>
        </w:rPr>
        <w:t xml:space="preserve"> </w:t>
      </w:r>
      <w:r w:rsidRPr="00CE0E47">
        <w:rPr>
          <w:rFonts w:ascii="Calibri" w:hAnsi="Calibri" w:cs="Calibri"/>
          <w:b/>
          <w:bCs/>
          <w:noProof/>
          <w:szCs w:val="24"/>
          <w:lang w:val="en-GB"/>
        </w:rPr>
        <w:t>98</w:t>
      </w:r>
      <w:r w:rsidRPr="00CE0E47">
        <w:rPr>
          <w:rFonts w:ascii="Calibri" w:hAnsi="Calibri" w:cs="Calibri"/>
          <w:noProof/>
          <w:szCs w:val="24"/>
          <w:lang w:val="en-GB"/>
        </w:rPr>
        <w:t>: 979–991.</w:t>
      </w:r>
    </w:p>
    <w:p w14:paraId="336FD554" w14:textId="77777777" w:rsidR="00BD46EB" w:rsidRPr="00CE0E47" w:rsidRDefault="00BD46EB" w:rsidP="00BD46EB">
      <w:pPr>
        <w:widowControl w:val="0"/>
        <w:autoSpaceDE w:val="0"/>
        <w:autoSpaceDN w:val="0"/>
        <w:adjustRightInd w:val="0"/>
        <w:spacing w:line="240" w:lineRule="auto"/>
        <w:ind w:left="480" w:hanging="480"/>
        <w:rPr>
          <w:rFonts w:ascii="Calibri" w:hAnsi="Calibri" w:cs="Calibri"/>
          <w:noProof/>
          <w:szCs w:val="24"/>
          <w:lang w:val="en-GB"/>
        </w:rPr>
      </w:pPr>
      <w:r w:rsidRPr="00CE0E47">
        <w:rPr>
          <w:rFonts w:ascii="Calibri" w:hAnsi="Calibri" w:cs="Calibri"/>
          <w:noProof/>
          <w:szCs w:val="24"/>
          <w:lang w:val="en-GB"/>
        </w:rPr>
        <w:t xml:space="preserve">Lynch, M. &amp; Walsh, B. 1998. </w:t>
      </w:r>
      <w:r w:rsidRPr="00CE0E47">
        <w:rPr>
          <w:rFonts w:ascii="Calibri" w:hAnsi="Calibri" w:cs="Calibri"/>
          <w:i/>
          <w:iCs/>
          <w:noProof/>
          <w:szCs w:val="24"/>
          <w:lang w:val="en-GB"/>
        </w:rPr>
        <w:t>Genetics and analysis of quantitative traits</w:t>
      </w:r>
      <w:r w:rsidRPr="00CE0E47">
        <w:rPr>
          <w:rFonts w:ascii="Calibri" w:hAnsi="Calibri" w:cs="Calibri"/>
          <w:noProof/>
          <w:szCs w:val="24"/>
          <w:lang w:val="en-GB"/>
        </w:rPr>
        <w:t>. Sinauer.</w:t>
      </w:r>
    </w:p>
    <w:p w14:paraId="6457C5E4" w14:textId="77777777" w:rsidR="00BD46EB" w:rsidRPr="00CE0E47" w:rsidRDefault="00BD46EB" w:rsidP="00BD46EB">
      <w:pPr>
        <w:widowControl w:val="0"/>
        <w:autoSpaceDE w:val="0"/>
        <w:autoSpaceDN w:val="0"/>
        <w:adjustRightInd w:val="0"/>
        <w:spacing w:line="240" w:lineRule="auto"/>
        <w:ind w:left="480" w:hanging="480"/>
        <w:rPr>
          <w:rFonts w:ascii="Calibri" w:hAnsi="Calibri" w:cs="Calibri"/>
          <w:noProof/>
          <w:szCs w:val="24"/>
          <w:lang w:val="en-GB"/>
        </w:rPr>
      </w:pPr>
      <w:r w:rsidRPr="00CE0E47">
        <w:rPr>
          <w:rFonts w:ascii="Calibri" w:hAnsi="Calibri" w:cs="Calibri"/>
          <w:noProof/>
          <w:szCs w:val="24"/>
          <w:lang w:val="en-GB"/>
        </w:rPr>
        <w:t>OCDE. 1992. OECD guideline for the testing of chemicals 203 (fish acute toxicity test). Annex 2. http://www.oecd.org/ chemicalsafety/assessmentofchemicals/1948241.pdf.</w:t>
      </w:r>
    </w:p>
    <w:p w14:paraId="164F9585" w14:textId="77777777" w:rsidR="00BD46EB" w:rsidRPr="00BD46EB" w:rsidRDefault="00BD46EB" w:rsidP="00BD46EB">
      <w:pPr>
        <w:widowControl w:val="0"/>
        <w:autoSpaceDE w:val="0"/>
        <w:autoSpaceDN w:val="0"/>
        <w:adjustRightInd w:val="0"/>
        <w:spacing w:line="240" w:lineRule="auto"/>
        <w:ind w:left="480" w:hanging="480"/>
        <w:rPr>
          <w:rFonts w:ascii="Calibri" w:hAnsi="Calibri" w:cs="Calibri"/>
          <w:noProof/>
        </w:rPr>
      </w:pPr>
      <w:r w:rsidRPr="00CE0E47">
        <w:rPr>
          <w:rFonts w:ascii="Calibri" w:hAnsi="Calibri" w:cs="Calibri"/>
          <w:noProof/>
          <w:szCs w:val="24"/>
          <w:lang w:val="en-GB"/>
        </w:rPr>
        <w:t xml:space="preserve">Trippel, E.A., Eckmann, R. &amp; Hartmann, J. 1991. Potential Effects of Global Warming on Whitefish in Lake Constance, Germany. </w:t>
      </w:r>
      <w:r w:rsidRPr="00BD46EB">
        <w:rPr>
          <w:rFonts w:ascii="Calibri" w:hAnsi="Calibri" w:cs="Calibri"/>
          <w:i/>
          <w:iCs/>
          <w:noProof/>
          <w:szCs w:val="24"/>
        </w:rPr>
        <w:t>Ambio</w:t>
      </w:r>
      <w:r w:rsidRPr="00BD46EB">
        <w:rPr>
          <w:rFonts w:ascii="Calibri" w:hAnsi="Calibri" w:cs="Calibri"/>
          <w:noProof/>
          <w:szCs w:val="24"/>
        </w:rPr>
        <w:t xml:space="preserve"> </w:t>
      </w:r>
      <w:r w:rsidRPr="00BD46EB">
        <w:rPr>
          <w:rFonts w:ascii="Calibri" w:hAnsi="Calibri" w:cs="Calibri"/>
          <w:b/>
          <w:bCs/>
          <w:noProof/>
          <w:szCs w:val="24"/>
        </w:rPr>
        <w:t>20</w:t>
      </w:r>
      <w:r w:rsidRPr="00BD46EB">
        <w:rPr>
          <w:rFonts w:ascii="Calibri" w:hAnsi="Calibri" w:cs="Calibri"/>
          <w:noProof/>
          <w:szCs w:val="24"/>
        </w:rPr>
        <w:t>: 226–231.</w:t>
      </w:r>
    </w:p>
    <w:p w14:paraId="697D8438" w14:textId="152F5C44" w:rsidR="003F588A" w:rsidRPr="0096610B" w:rsidRDefault="00DF0300" w:rsidP="00B23579">
      <w:pPr>
        <w:rPr>
          <w:rFonts w:cstheme="minorHAnsi"/>
          <w:lang w:val="en-US"/>
        </w:rPr>
      </w:pPr>
      <w:r w:rsidRPr="0096610B">
        <w:rPr>
          <w:rFonts w:cstheme="minorHAnsi"/>
          <w:lang w:val="en-US"/>
        </w:rPr>
        <w:fldChar w:fldCharType="end"/>
      </w:r>
    </w:p>
    <w:sectPr w:rsidR="003F588A" w:rsidRPr="0096610B">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Emilien Lasne" w:date="2021-01-15T09:02:00Z" w:initials="EL">
    <w:p w14:paraId="4DA6E8EF" w14:textId="1CBAEED7" w:rsidR="00DE7027" w:rsidRPr="00DE7027" w:rsidRDefault="00DE7027">
      <w:pPr>
        <w:pStyle w:val="Commentaire"/>
        <w:rPr>
          <w:lang w:val="en-GB"/>
        </w:rPr>
      </w:pPr>
      <w:r>
        <w:rPr>
          <w:rStyle w:val="Marquedecommentaire"/>
        </w:rPr>
        <w:annotationRef/>
      </w:r>
      <w:r w:rsidRPr="00DE7027">
        <w:rPr>
          <w:lang w:val="en-GB"/>
        </w:rPr>
        <w:t>Initially, we planned to c</w:t>
      </w:r>
      <w:r w:rsidR="0010639D">
        <w:rPr>
          <w:lang w:val="en-GB"/>
        </w:rPr>
        <w:t>o</w:t>
      </w:r>
      <w:r w:rsidRPr="00DE7027">
        <w:rPr>
          <w:lang w:val="en-GB"/>
        </w:rPr>
        <w:t>mbine Finnish and</w:t>
      </w:r>
      <w:r>
        <w:rPr>
          <w:lang w:val="en-GB"/>
        </w:rPr>
        <w:t xml:space="preserve"> </w:t>
      </w:r>
      <w:proofErr w:type="spellStart"/>
      <w:r>
        <w:rPr>
          <w:lang w:val="en-GB"/>
        </w:rPr>
        <w:t>perialpine</w:t>
      </w:r>
      <w:proofErr w:type="spellEnd"/>
      <w:r>
        <w:rPr>
          <w:lang w:val="en-GB"/>
        </w:rPr>
        <w:t xml:space="preserve"> data. I think it is still possible.</w:t>
      </w:r>
      <w:r w:rsidR="0010639D">
        <w:rPr>
          <w:lang w:val="en-GB"/>
        </w:rPr>
        <w:t xml:space="preserve"> Focusing on timing at hatching and survival AND whitefish populations in various lake over a large latitudinal gradient would make the paper different from the previous.</w:t>
      </w:r>
    </w:p>
  </w:comment>
  <w:comment w:id="3" w:author="Emilien Lasne" w:date="2020-08-25T15:22:00Z" w:initials="EL">
    <w:p w14:paraId="3A2F8727" w14:textId="635FBCD3" w:rsidR="00BD46EB" w:rsidRPr="002C1EDA" w:rsidRDefault="00BD46EB">
      <w:pPr>
        <w:pStyle w:val="Commentaire"/>
        <w:rPr>
          <w:lang w:val="en-GB"/>
        </w:rPr>
      </w:pPr>
      <w:r w:rsidRPr="001973D0">
        <w:rPr>
          <w:rStyle w:val="Marquedecommentaire"/>
          <w:highlight w:val="yellow"/>
        </w:rPr>
        <w:annotationRef/>
      </w:r>
      <w:r w:rsidRPr="002C1EDA">
        <w:rPr>
          <w:highlight w:val="yellow"/>
          <w:lang w:val="en-GB"/>
        </w:rPr>
        <w:t xml:space="preserve">Check for </w:t>
      </w:r>
      <w:proofErr w:type="spellStart"/>
      <w:r w:rsidRPr="002C1EDA">
        <w:rPr>
          <w:highlight w:val="yellow"/>
          <w:lang w:val="en-GB"/>
        </w:rPr>
        <w:t>Konnevesi</w:t>
      </w:r>
      <w:proofErr w:type="spellEnd"/>
    </w:p>
  </w:comment>
  <w:comment w:id="4" w:author="Emilien Lasne" w:date="2020-08-25T15:23:00Z" w:initials="EL">
    <w:p w14:paraId="6ADBDC51" w14:textId="5F98E20B" w:rsidR="00BD46EB" w:rsidRPr="00BD46EB" w:rsidRDefault="00BD46EB">
      <w:pPr>
        <w:pStyle w:val="Commentaire"/>
        <w:rPr>
          <w:lang w:val="en-GB"/>
        </w:rPr>
      </w:pPr>
      <w:r w:rsidRPr="002C1EDA">
        <w:rPr>
          <w:rStyle w:val="Marquedecommentaire"/>
          <w:highlight w:val="yellow"/>
        </w:rPr>
        <w:annotationRef/>
      </w:r>
      <w:r w:rsidRPr="00BD46EB">
        <w:rPr>
          <w:highlight w:val="yellow"/>
          <w:lang w:val="en-GB"/>
        </w:rPr>
        <w:t>Laurent ? Charles?</w:t>
      </w:r>
    </w:p>
  </w:comment>
  <w:comment w:id="5" w:author="Emilien Lasne" w:date="2020-08-25T16:01:00Z" w:initials="EL">
    <w:p w14:paraId="3FFFC515" w14:textId="633858CD" w:rsidR="00BD46EB" w:rsidRPr="002C1EDA" w:rsidRDefault="00BD46EB">
      <w:pPr>
        <w:pStyle w:val="Commentaire"/>
      </w:pPr>
      <w:r>
        <w:rPr>
          <w:rStyle w:val="Marquedecommentaire"/>
        </w:rPr>
        <w:annotationRef/>
      </w:r>
      <w:r w:rsidRPr="002C1EDA">
        <w:rPr>
          <w:highlight w:val="yellow"/>
        </w:rPr>
        <w:t>Laurent ? Charles?</w:t>
      </w:r>
    </w:p>
  </w:comment>
  <w:comment w:id="6" w:author="Emilien Lasne" w:date="2019-11-12T16:53:00Z" w:initials="EL">
    <w:p w14:paraId="5C1B8A10" w14:textId="60915A02" w:rsidR="00BD46EB" w:rsidRDefault="00BD46EB">
      <w:pPr>
        <w:pStyle w:val="Commentaire"/>
      </w:pPr>
      <w:r>
        <w:rPr>
          <w:rStyle w:val="Marquedecommentaire"/>
        </w:rPr>
        <w:annotationRef/>
      </w:r>
      <w:r>
        <w:t>On avait dit que ça serait intéressant d’analyser le taux d’</w:t>
      </w:r>
      <w:proofErr w:type="spellStart"/>
      <w:r>
        <w:t>oeillage</w:t>
      </w:r>
      <w:proofErr w:type="spellEnd"/>
      <w:r>
        <w:t xml:space="preserve"> pour 1- évaluer le taux de fécondité et déjà avoir une idée du taux de mortalité dû à la température.</w:t>
      </w:r>
    </w:p>
  </w:comment>
  <w:comment w:id="7" w:author="Emilien Lasne" w:date="2019-11-12T16:56:00Z" w:initials="EL">
    <w:p w14:paraId="6F1CC5E1" w14:textId="31E66101" w:rsidR="00BD46EB" w:rsidRDefault="00BD46EB">
      <w:pPr>
        <w:pStyle w:val="Commentaire"/>
      </w:pPr>
      <w:r>
        <w:rPr>
          <w:rStyle w:val="Marquedecommentaire"/>
        </w:rPr>
        <w:annotationRef/>
      </w:r>
      <w:r w:rsidRPr="00D51F66">
        <w:rPr>
          <w:highlight w:val="yellow"/>
        </w:rPr>
        <w:t>CHARLES</w:t>
      </w:r>
      <w:r>
        <w:t> : il faut indiquer le N pour chaque famille/traitement, c’est-à-dire le nombre d’</w:t>
      </w:r>
      <w:proofErr w:type="spellStart"/>
      <w:r>
        <w:t>oeufs</w:t>
      </w:r>
      <w:proofErr w:type="spellEnd"/>
      <w:r>
        <w:t xml:space="preserve"> ayant atteints le stade oeillé (ou au moins une moyenne par pop, avec min max, SD) car au final on est loin des 8640 œuf en jeu au début.</w:t>
      </w:r>
    </w:p>
  </w:comment>
  <w:comment w:id="8" w:author="Emilien Lasne" w:date="2019-11-14T15:53:00Z" w:initials="EL">
    <w:p w14:paraId="4B9D2387" w14:textId="5E6AE61F" w:rsidR="00BD46EB" w:rsidRDefault="00BD46EB">
      <w:pPr>
        <w:pStyle w:val="Commentaire"/>
      </w:pPr>
      <w:r>
        <w:rPr>
          <w:rStyle w:val="Marquedecommentaire"/>
        </w:rPr>
        <w:annotationRef/>
      </w:r>
      <w:r w:rsidRPr="009D52C9">
        <w:rPr>
          <w:highlight w:val="yellow"/>
        </w:rPr>
        <w:t>CHARLES</w:t>
      </w:r>
    </w:p>
  </w:comment>
  <w:comment w:id="9" w:author="Emilien Lasne" w:date="2019-11-14T16:03:00Z" w:initials="EL">
    <w:p w14:paraId="32CFCF8C" w14:textId="12F8A617" w:rsidR="00BD46EB" w:rsidRDefault="00BD46EB">
      <w:pPr>
        <w:pStyle w:val="Commentaire"/>
      </w:pPr>
      <w:r>
        <w:rPr>
          <w:rStyle w:val="Marquedecommentaire"/>
        </w:rPr>
        <w:annotationRef/>
      </w:r>
      <w:r w:rsidRPr="00A85A87">
        <w:rPr>
          <w:highlight w:val="yellow"/>
        </w:rPr>
        <w:t>AS-TU FAIS LES POST-HOC TESTS</w:t>
      </w:r>
      <w:r>
        <w:rPr>
          <w:highlight w:val="yellow"/>
        </w:rPr>
        <w:t xml:space="preserve"> deux à deux</w:t>
      </w:r>
      <w:r w:rsidRPr="00A85A87">
        <w:rPr>
          <w:highlight w:val="yellow"/>
        </w:rPr>
        <w:t> ?</w:t>
      </w:r>
      <w:r>
        <w:t xml:space="preserve"> Réécrire en fonction. Là j’ai mis n’imp.</w:t>
      </w:r>
    </w:p>
  </w:comment>
  <w:comment w:id="10" w:author="Emilien Lasne" w:date="2019-11-15T09:39:00Z" w:initials="EL">
    <w:p w14:paraId="385A80D7" w14:textId="350B61F4" w:rsidR="00BD46EB" w:rsidRDefault="00BD46EB">
      <w:pPr>
        <w:pStyle w:val="Commentaire"/>
      </w:pPr>
      <w:r>
        <w:rPr>
          <w:rStyle w:val="Marquedecommentaire"/>
        </w:rPr>
        <w:annotationRef/>
      </w:r>
      <w:r>
        <w:t>Test post-hoc ?</w:t>
      </w:r>
    </w:p>
  </w:comment>
  <w:comment w:id="11" w:author="Emilien Lasne" w:date="2019-11-15T09:46:00Z" w:initials="EL">
    <w:p w14:paraId="1579E56A" w14:textId="030A7E89" w:rsidR="00BD46EB" w:rsidRDefault="00BD46EB">
      <w:pPr>
        <w:pStyle w:val="Commentaire"/>
      </w:pPr>
      <w:r w:rsidRPr="006214DC">
        <w:rPr>
          <w:rStyle w:val="Marquedecommentaire"/>
          <w:highlight w:val="yellow"/>
        </w:rPr>
        <w:annotationRef/>
      </w:r>
      <w:r w:rsidRPr="006214DC">
        <w:rPr>
          <w:highlight w:val="yellow"/>
        </w:rPr>
        <w:t>CHARLES : faire tests post-hoc</w:t>
      </w:r>
    </w:p>
  </w:comment>
  <w:comment w:id="12" w:author="Emilien Lasne" w:date="2019-11-15T10:13:00Z" w:initials="EL">
    <w:p w14:paraId="27EFE200" w14:textId="712D3CBA" w:rsidR="00BD46EB" w:rsidRDefault="00BD46EB">
      <w:pPr>
        <w:pStyle w:val="Commentaire"/>
      </w:pPr>
      <w:r w:rsidRPr="0096610B">
        <w:rPr>
          <w:rStyle w:val="Marquedecommentaire"/>
          <w:highlight w:val="yellow"/>
        </w:rPr>
        <w:annotationRef/>
      </w:r>
      <w:r w:rsidRPr="0096610B">
        <w:rPr>
          <w:highlight w:val="yellow"/>
        </w:rPr>
        <w:t>GUILLAUME : tu peux rédiger les résultats</w:t>
      </w:r>
      <w:r>
        <w:t xml:space="preserve"> </w:t>
      </w:r>
    </w:p>
  </w:comment>
  <w:comment w:id="13" w:author="Emilien Lasne" w:date="2019-11-15T09:57:00Z" w:initials="EL">
    <w:p w14:paraId="2BBD1C78" w14:textId="0AB2A55B" w:rsidR="00BD46EB" w:rsidRDefault="00BD46EB">
      <w:pPr>
        <w:pStyle w:val="Commentaire"/>
      </w:pPr>
      <w:r>
        <w:rPr>
          <w:rStyle w:val="Marquedecommentaire"/>
        </w:rPr>
        <w:annotationRef/>
      </w:r>
      <w:r w:rsidRPr="00AE0980">
        <w:rPr>
          <w:highlight w:val="yellow"/>
        </w:rPr>
        <w:t xml:space="preserve">CHARLES : Pourquoi on n’a pas constance </w:t>
      </w:r>
      <w:proofErr w:type="spellStart"/>
      <w:r w:rsidRPr="00AE0980">
        <w:rPr>
          <w:highlight w:val="yellow"/>
        </w:rPr>
        <w:t>litto</w:t>
      </w:r>
      <w:proofErr w:type="spellEnd"/>
      <w:r w:rsidRPr="00AE0980">
        <w:rPr>
          <w:highlight w:val="yellow"/>
        </w:rPr>
        <w:t xml:space="preserve"> et </w:t>
      </w:r>
      <w:proofErr w:type="spellStart"/>
      <w:r w:rsidRPr="00AE0980">
        <w:rPr>
          <w:highlight w:val="yellow"/>
        </w:rPr>
        <w:t>pelagic</w:t>
      </w:r>
      <w:proofErr w:type="spellEnd"/>
      <w:r w:rsidRPr="00AE0980">
        <w:rPr>
          <w:highlight w:val="yellow"/>
        </w:rPr>
        <w: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DA6E8EF" w15:done="0"/>
  <w15:commentEx w15:paraId="3A2F8727" w15:done="0"/>
  <w15:commentEx w15:paraId="6ADBDC51" w15:done="0"/>
  <w15:commentEx w15:paraId="3FFFC515" w15:done="0"/>
  <w15:commentEx w15:paraId="5C1B8A10" w15:done="0"/>
  <w15:commentEx w15:paraId="6F1CC5E1" w15:done="0"/>
  <w15:commentEx w15:paraId="4B9D2387" w15:done="0"/>
  <w15:commentEx w15:paraId="32CFCF8C" w15:done="0"/>
  <w15:commentEx w15:paraId="385A80D7" w15:done="0"/>
  <w15:commentEx w15:paraId="1579E56A" w15:done="0"/>
  <w15:commentEx w15:paraId="27EFE200" w15:done="0"/>
  <w15:commentEx w15:paraId="2BBD1C7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97D1EE" w16cid:durableId="20EEF71D"/>
  <w16cid:commentId w16cid:paraId="3E5D713A" w16cid:durableId="20EEF867"/>
  <w16cid:commentId w16cid:paraId="21CD88C7" w16cid:durableId="20EEF8BA"/>
  <w16cid:commentId w16cid:paraId="6504F170" w16cid:durableId="20EEF946"/>
  <w16cid:commentId w16cid:paraId="0E353002" w16cid:durableId="20F2FC9A"/>
  <w16cid:commentId w16cid:paraId="383B5C0D" w16cid:durableId="20F2F3D1"/>
  <w16cid:commentId w16cid:paraId="727BF96E" w16cid:durableId="20F2F60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milien Lasne">
    <w15:presenceInfo w15:providerId="AD" w15:userId="S-1-5-21-3569255166-3711921035-3486062074-737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fr-FR" w:vendorID="64" w:dllVersion="131078" w:nlCheck="1" w:checkStyle="0"/>
  <w:activeWritingStyle w:appName="MSWord" w:lang="en-GB" w:vendorID="64" w:dllVersion="131078" w:nlCheck="1" w:checkStyle="1"/>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CA7"/>
    <w:rsid w:val="00017D60"/>
    <w:rsid w:val="000240EA"/>
    <w:rsid w:val="0002592C"/>
    <w:rsid w:val="00057E46"/>
    <w:rsid w:val="00060DD3"/>
    <w:rsid w:val="000931FD"/>
    <w:rsid w:val="000A6E2B"/>
    <w:rsid w:val="000B6805"/>
    <w:rsid w:val="000C6D7D"/>
    <w:rsid w:val="000F3454"/>
    <w:rsid w:val="0010639D"/>
    <w:rsid w:val="0011086E"/>
    <w:rsid w:val="001322BD"/>
    <w:rsid w:val="00156ED4"/>
    <w:rsid w:val="0019558D"/>
    <w:rsid w:val="001973D0"/>
    <w:rsid w:val="001A6207"/>
    <w:rsid w:val="001B1534"/>
    <w:rsid w:val="001D4DBC"/>
    <w:rsid w:val="001D7C83"/>
    <w:rsid w:val="001F4983"/>
    <w:rsid w:val="001F5E56"/>
    <w:rsid w:val="00266FF8"/>
    <w:rsid w:val="00272B18"/>
    <w:rsid w:val="00287CD5"/>
    <w:rsid w:val="002C1EDA"/>
    <w:rsid w:val="002C6230"/>
    <w:rsid w:val="003645AB"/>
    <w:rsid w:val="00375BA8"/>
    <w:rsid w:val="003A4866"/>
    <w:rsid w:val="003B71AA"/>
    <w:rsid w:val="003C1B4B"/>
    <w:rsid w:val="003C7028"/>
    <w:rsid w:val="003E2914"/>
    <w:rsid w:val="003F35E5"/>
    <w:rsid w:val="003F588A"/>
    <w:rsid w:val="00464B34"/>
    <w:rsid w:val="00496D2C"/>
    <w:rsid w:val="004A25B9"/>
    <w:rsid w:val="004C3BA3"/>
    <w:rsid w:val="004D23FF"/>
    <w:rsid w:val="004D77F5"/>
    <w:rsid w:val="00505FDB"/>
    <w:rsid w:val="005227F2"/>
    <w:rsid w:val="00526809"/>
    <w:rsid w:val="005579AE"/>
    <w:rsid w:val="005624EB"/>
    <w:rsid w:val="005760AF"/>
    <w:rsid w:val="00577783"/>
    <w:rsid w:val="00582F93"/>
    <w:rsid w:val="00583B5A"/>
    <w:rsid w:val="005C3874"/>
    <w:rsid w:val="005C537B"/>
    <w:rsid w:val="005C6896"/>
    <w:rsid w:val="005D2CA7"/>
    <w:rsid w:val="005D754F"/>
    <w:rsid w:val="005F2F86"/>
    <w:rsid w:val="005F65C4"/>
    <w:rsid w:val="005F7933"/>
    <w:rsid w:val="00602665"/>
    <w:rsid w:val="00612C3F"/>
    <w:rsid w:val="006214DC"/>
    <w:rsid w:val="00642C2C"/>
    <w:rsid w:val="00650958"/>
    <w:rsid w:val="0065371B"/>
    <w:rsid w:val="0066375C"/>
    <w:rsid w:val="00685D88"/>
    <w:rsid w:val="00692C1C"/>
    <w:rsid w:val="006C42F6"/>
    <w:rsid w:val="006D3DF0"/>
    <w:rsid w:val="00710D2C"/>
    <w:rsid w:val="007450EC"/>
    <w:rsid w:val="00745E28"/>
    <w:rsid w:val="00745E50"/>
    <w:rsid w:val="007470AB"/>
    <w:rsid w:val="0076726B"/>
    <w:rsid w:val="00780E9F"/>
    <w:rsid w:val="00786310"/>
    <w:rsid w:val="007C54F3"/>
    <w:rsid w:val="007C68F9"/>
    <w:rsid w:val="007D58FF"/>
    <w:rsid w:val="00802072"/>
    <w:rsid w:val="008153B0"/>
    <w:rsid w:val="008216B3"/>
    <w:rsid w:val="0084307A"/>
    <w:rsid w:val="00896CEB"/>
    <w:rsid w:val="008D3D1A"/>
    <w:rsid w:val="008F5A7C"/>
    <w:rsid w:val="008F6146"/>
    <w:rsid w:val="0094207B"/>
    <w:rsid w:val="009644CD"/>
    <w:rsid w:val="0096610B"/>
    <w:rsid w:val="00993AC6"/>
    <w:rsid w:val="009A3998"/>
    <w:rsid w:val="009B17A8"/>
    <w:rsid w:val="009B21A3"/>
    <w:rsid w:val="009C11B1"/>
    <w:rsid w:val="009C6B45"/>
    <w:rsid w:val="009C7FA5"/>
    <w:rsid w:val="009D1621"/>
    <w:rsid w:val="009D52C9"/>
    <w:rsid w:val="009F5A80"/>
    <w:rsid w:val="00A37D0C"/>
    <w:rsid w:val="00A400E7"/>
    <w:rsid w:val="00A500A6"/>
    <w:rsid w:val="00A604AF"/>
    <w:rsid w:val="00A63E22"/>
    <w:rsid w:val="00A6777D"/>
    <w:rsid w:val="00A7463E"/>
    <w:rsid w:val="00A85A87"/>
    <w:rsid w:val="00A93314"/>
    <w:rsid w:val="00A942F1"/>
    <w:rsid w:val="00AC150A"/>
    <w:rsid w:val="00AC4174"/>
    <w:rsid w:val="00AC647E"/>
    <w:rsid w:val="00AC7E91"/>
    <w:rsid w:val="00AE0980"/>
    <w:rsid w:val="00B04B6D"/>
    <w:rsid w:val="00B0530C"/>
    <w:rsid w:val="00B23579"/>
    <w:rsid w:val="00B3771E"/>
    <w:rsid w:val="00B53735"/>
    <w:rsid w:val="00B675E1"/>
    <w:rsid w:val="00B700F3"/>
    <w:rsid w:val="00B878E1"/>
    <w:rsid w:val="00BB1895"/>
    <w:rsid w:val="00BC4899"/>
    <w:rsid w:val="00BD46EB"/>
    <w:rsid w:val="00BE0FDA"/>
    <w:rsid w:val="00C00FA4"/>
    <w:rsid w:val="00C20DAF"/>
    <w:rsid w:val="00C21BEB"/>
    <w:rsid w:val="00C56FE4"/>
    <w:rsid w:val="00C67833"/>
    <w:rsid w:val="00C70919"/>
    <w:rsid w:val="00C75A0F"/>
    <w:rsid w:val="00C77B52"/>
    <w:rsid w:val="00CA78B7"/>
    <w:rsid w:val="00CB2E4B"/>
    <w:rsid w:val="00CB35A1"/>
    <w:rsid w:val="00CE0E47"/>
    <w:rsid w:val="00D04E79"/>
    <w:rsid w:val="00D24BE5"/>
    <w:rsid w:val="00D44129"/>
    <w:rsid w:val="00D51F66"/>
    <w:rsid w:val="00D72EA4"/>
    <w:rsid w:val="00D900B8"/>
    <w:rsid w:val="00DB65FE"/>
    <w:rsid w:val="00DD2A9C"/>
    <w:rsid w:val="00DE3D90"/>
    <w:rsid w:val="00DE7027"/>
    <w:rsid w:val="00DF0300"/>
    <w:rsid w:val="00DF677A"/>
    <w:rsid w:val="00E11C30"/>
    <w:rsid w:val="00E32A31"/>
    <w:rsid w:val="00E53864"/>
    <w:rsid w:val="00E61126"/>
    <w:rsid w:val="00E705FA"/>
    <w:rsid w:val="00E72912"/>
    <w:rsid w:val="00EB0468"/>
    <w:rsid w:val="00EB20DF"/>
    <w:rsid w:val="00ED0373"/>
    <w:rsid w:val="00EF378D"/>
    <w:rsid w:val="00EF55C5"/>
    <w:rsid w:val="00EF6E7D"/>
    <w:rsid w:val="00F00015"/>
    <w:rsid w:val="00F34D05"/>
    <w:rsid w:val="00F60F97"/>
    <w:rsid w:val="00F63FB1"/>
    <w:rsid w:val="00F74B1E"/>
    <w:rsid w:val="00F7740E"/>
    <w:rsid w:val="00F7778A"/>
    <w:rsid w:val="00F96287"/>
    <w:rsid w:val="00FD2898"/>
    <w:rsid w:val="00FE41C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DE89C"/>
  <w15:chartTrackingRefBased/>
  <w15:docId w15:val="{5279CBA3-304D-4E1C-838F-28D1EF6F9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5624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5624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5624E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Tableausimple2">
    <w:name w:val="Plain Table 2"/>
    <w:basedOn w:val="TableauNormal"/>
    <w:uiPriority w:val="42"/>
    <w:rsid w:val="008F5A7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itre1Car">
    <w:name w:val="Titre 1 Car"/>
    <w:basedOn w:val="Policepardfaut"/>
    <w:link w:val="Titre1"/>
    <w:uiPriority w:val="9"/>
    <w:rsid w:val="005624EB"/>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5624EB"/>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semiHidden/>
    <w:rsid w:val="005624EB"/>
    <w:rPr>
      <w:rFonts w:asciiTheme="majorHAnsi" w:eastAsiaTheme="majorEastAsia" w:hAnsiTheme="majorHAnsi" w:cstheme="majorBidi"/>
      <w:color w:val="1F4D78" w:themeColor="accent1" w:themeShade="7F"/>
      <w:sz w:val="24"/>
      <w:szCs w:val="24"/>
    </w:rPr>
  </w:style>
  <w:style w:type="paragraph" w:styleId="Textedebulles">
    <w:name w:val="Balloon Text"/>
    <w:basedOn w:val="Normal"/>
    <w:link w:val="TextedebullesCar"/>
    <w:uiPriority w:val="99"/>
    <w:semiHidden/>
    <w:unhideWhenUsed/>
    <w:rsid w:val="009644CD"/>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9644CD"/>
    <w:rPr>
      <w:rFonts w:ascii="Times New Roman" w:hAnsi="Times New Roman" w:cs="Times New Roman"/>
      <w:sz w:val="18"/>
      <w:szCs w:val="18"/>
    </w:rPr>
  </w:style>
  <w:style w:type="character" w:styleId="Marquedecommentaire">
    <w:name w:val="annotation reference"/>
    <w:basedOn w:val="Policepardfaut"/>
    <w:uiPriority w:val="99"/>
    <w:semiHidden/>
    <w:unhideWhenUsed/>
    <w:rsid w:val="009644CD"/>
    <w:rPr>
      <w:sz w:val="16"/>
      <w:szCs w:val="16"/>
    </w:rPr>
  </w:style>
  <w:style w:type="paragraph" w:styleId="Commentaire">
    <w:name w:val="annotation text"/>
    <w:basedOn w:val="Normal"/>
    <w:link w:val="CommentaireCar"/>
    <w:uiPriority w:val="99"/>
    <w:semiHidden/>
    <w:unhideWhenUsed/>
    <w:rsid w:val="009644CD"/>
    <w:pPr>
      <w:spacing w:line="240" w:lineRule="auto"/>
    </w:pPr>
    <w:rPr>
      <w:sz w:val="20"/>
      <w:szCs w:val="20"/>
    </w:rPr>
  </w:style>
  <w:style w:type="character" w:customStyle="1" w:styleId="CommentaireCar">
    <w:name w:val="Commentaire Car"/>
    <w:basedOn w:val="Policepardfaut"/>
    <w:link w:val="Commentaire"/>
    <w:uiPriority w:val="99"/>
    <w:semiHidden/>
    <w:rsid w:val="009644CD"/>
    <w:rPr>
      <w:sz w:val="20"/>
      <w:szCs w:val="20"/>
    </w:rPr>
  </w:style>
  <w:style w:type="paragraph" w:styleId="Objetducommentaire">
    <w:name w:val="annotation subject"/>
    <w:basedOn w:val="Commentaire"/>
    <w:next w:val="Commentaire"/>
    <w:link w:val="ObjetducommentaireCar"/>
    <w:uiPriority w:val="99"/>
    <w:semiHidden/>
    <w:unhideWhenUsed/>
    <w:rsid w:val="009644CD"/>
    <w:rPr>
      <w:b/>
      <w:bCs/>
    </w:rPr>
  </w:style>
  <w:style w:type="character" w:customStyle="1" w:styleId="ObjetducommentaireCar">
    <w:name w:val="Objet du commentaire Car"/>
    <w:basedOn w:val="CommentaireCar"/>
    <w:link w:val="Objetducommentaire"/>
    <w:uiPriority w:val="99"/>
    <w:semiHidden/>
    <w:rsid w:val="009644CD"/>
    <w:rPr>
      <w:b/>
      <w:bCs/>
      <w:sz w:val="20"/>
      <w:szCs w:val="20"/>
    </w:rPr>
  </w:style>
  <w:style w:type="paragraph" w:styleId="Rvision">
    <w:name w:val="Revision"/>
    <w:hidden/>
    <w:uiPriority w:val="99"/>
    <w:semiHidden/>
    <w:rsid w:val="00EB0468"/>
    <w:pPr>
      <w:spacing w:after="0" w:line="240" w:lineRule="auto"/>
    </w:pPr>
  </w:style>
  <w:style w:type="paragraph" w:styleId="Lgende">
    <w:name w:val="caption"/>
    <w:basedOn w:val="Normal"/>
    <w:next w:val="Normal"/>
    <w:uiPriority w:val="35"/>
    <w:unhideWhenUsed/>
    <w:qFormat/>
    <w:rsid w:val="003F588A"/>
    <w:pPr>
      <w:spacing w:after="200" w:line="240" w:lineRule="auto"/>
      <w:jc w:val="both"/>
    </w:pPr>
    <w:rPr>
      <w:rFonts w:ascii="Cambria" w:hAnsi="Cambria"/>
      <w:i/>
      <w:iCs/>
      <w:color w:val="44546A" w:themeColor="text2"/>
      <w:sz w:val="18"/>
      <w:szCs w:val="18"/>
    </w:rPr>
  </w:style>
  <w:style w:type="table" w:styleId="Grilledutableau">
    <w:name w:val="Table Grid"/>
    <w:basedOn w:val="TableauNormal"/>
    <w:uiPriority w:val="39"/>
    <w:rsid w:val="00DB65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6777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A677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7283181">
      <w:bodyDiv w:val="1"/>
      <w:marLeft w:val="0"/>
      <w:marRight w:val="0"/>
      <w:marTop w:val="0"/>
      <w:marBottom w:val="0"/>
      <w:divBdr>
        <w:top w:val="none" w:sz="0" w:space="0" w:color="auto"/>
        <w:left w:val="none" w:sz="0" w:space="0" w:color="auto"/>
        <w:bottom w:val="none" w:sz="0" w:space="0" w:color="auto"/>
        <w:right w:val="none" w:sz="0" w:space="0" w:color="auto"/>
      </w:divBdr>
    </w:div>
    <w:div w:id="844054011">
      <w:bodyDiv w:val="1"/>
      <w:marLeft w:val="0"/>
      <w:marRight w:val="0"/>
      <w:marTop w:val="0"/>
      <w:marBottom w:val="0"/>
      <w:divBdr>
        <w:top w:val="none" w:sz="0" w:space="0" w:color="auto"/>
        <w:left w:val="none" w:sz="0" w:space="0" w:color="auto"/>
        <w:bottom w:val="none" w:sz="0" w:space="0" w:color="auto"/>
        <w:right w:val="none" w:sz="0" w:space="0" w:color="auto"/>
      </w:divBdr>
    </w:div>
    <w:div w:id="896211256">
      <w:bodyDiv w:val="1"/>
      <w:marLeft w:val="0"/>
      <w:marRight w:val="0"/>
      <w:marTop w:val="0"/>
      <w:marBottom w:val="0"/>
      <w:divBdr>
        <w:top w:val="none" w:sz="0" w:space="0" w:color="auto"/>
        <w:left w:val="none" w:sz="0" w:space="0" w:color="auto"/>
        <w:bottom w:val="none" w:sz="0" w:space="0" w:color="auto"/>
        <w:right w:val="none" w:sz="0" w:space="0" w:color="auto"/>
      </w:divBdr>
    </w:div>
    <w:div w:id="1280574907">
      <w:bodyDiv w:val="1"/>
      <w:marLeft w:val="0"/>
      <w:marRight w:val="0"/>
      <w:marTop w:val="0"/>
      <w:marBottom w:val="0"/>
      <w:divBdr>
        <w:top w:val="none" w:sz="0" w:space="0" w:color="auto"/>
        <w:left w:val="none" w:sz="0" w:space="0" w:color="auto"/>
        <w:bottom w:val="none" w:sz="0" w:space="0" w:color="auto"/>
        <w:right w:val="none" w:sz="0" w:space="0" w:color="auto"/>
      </w:divBdr>
    </w:div>
    <w:div w:id="1841113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mailto:emilien.lasne@inra.fr" TargetMode="External"/><Relationship Id="rId12"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0FD93B-87CA-4C92-AC2B-8E0E27DB8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3117</TotalTime>
  <Pages>6</Pages>
  <Words>5392</Words>
  <Characters>29657</Characters>
  <Application>Microsoft Office Word</Application>
  <DocSecurity>0</DocSecurity>
  <Lines>247</Lines>
  <Paragraphs>69</Paragraphs>
  <ScaleCrop>false</ScaleCrop>
  <HeadingPairs>
    <vt:vector size="2" baseType="variant">
      <vt:variant>
        <vt:lpstr>Titre</vt:lpstr>
      </vt:variant>
      <vt:variant>
        <vt:i4>1</vt:i4>
      </vt:variant>
    </vt:vector>
  </HeadingPairs>
  <TitlesOfParts>
    <vt:vector size="1" baseType="lpstr">
      <vt:lpstr/>
    </vt:vector>
  </TitlesOfParts>
  <Company>INRA</Company>
  <LinksUpToDate>false</LinksUpToDate>
  <CharactersWithSpaces>34980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Brun</dc:creator>
  <cp:keywords/>
  <dc:description/>
  <cp:lastModifiedBy>Emilien Lasne</cp:lastModifiedBy>
  <cp:revision>35</cp:revision>
  <dcterms:created xsi:type="dcterms:W3CDTF">2020-08-19T08:26:00Z</dcterms:created>
  <dcterms:modified xsi:type="dcterms:W3CDTF">2021-01-15T08:06:00Z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http://www.zotero.org/styles/canadian-journal-of-fisheries-and-aquatic-sciences</vt:lpwstr>
  </property>
  <property fmtid="{D5CDD505-2E9C-101B-9397-08002B2CF9AE}" pid="9" name="Mendeley Recent Style Name 3_1">
    <vt:lpwstr>Canadian Journal of Fisheries and Aquatic Sciences</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http://www.zotero.org/styles/journal-of-evolutionary-biology</vt:lpwstr>
  </property>
  <property fmtid="{D5CDD505-2E9C-101B-9397-08002B2CF9AE}" pid="15" name="Mendeley Recent Style Name 6_1">
    <vt:lpwstr>Journal of Evolutionary Biology</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a05ac6ee-40d7-3f97-a12f-8188ba36da33</vt:lpwstr>
  </property>
  <property fmtid="{D5CDD505-2E9C-101B-9397-08002B2CF9AE}" pid="24" name="Mendeley Citation Style_1">
    <vt:lpwstr>http://www.zotero.org/styles/journal-of-evolutionary-biology</vt:lpwstr>
  </property>
</Properties>
</file>